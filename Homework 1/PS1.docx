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6040649"/>
        <w:docPartObj>
          <w:docPartGallery w:val="Cover Pages"/>
          <w:docPartUnique/>
        </w:docPartObj>
      </w:sdtPr>
      <w:sdtContent>
        <w:p w14:paraId="609DBD1D" w14:textId="77777777" w:rsidR="00934EC6" w:rsidRPr="00073AEC" w:rsidRDefault="00934E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34EC6" w:rsidRPr="00073AEC" w14:paraId="53538A9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CE9D6" w14:textId="77777777" w:rsidR="00934EC6" w:rsidRPr="00073AEC" w:rsidRDefault="007D0FD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 w:rsidRPr="00073AEC">
                  <w:rPr>
                    <w:color w:val="2F5496" w:themeColor="accent1" w:themeShade="BF"/>
                    <w:sz w:val="24"/>
                    <w:szCs w:val="24"/>
                  </w:rPr>
                  <w:t>By Cliff Rodriguez</w:t>
                </w:r>
              </w:p>
            </w:tc>
          </w:tr>
          <w:tr w:rsidR="00934EC6" w:rsidRPr="00073AEC" w14:paraId="4658FB9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88"/>
                  </w:rPr>
                  <w:alias w:val="Title"/>
                  <w:id w:val="13406919"/>
                  <w:placeholder>
                    <w:docPart w:val="1A8E1E6BDB6F46E99390AC38EFCA95B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6F88026" w14:textId="4CC782BA" w:rsidR="00934EC6" w:rsidRPr="00073AEC" w:rsidRDefault="0045765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88"/>
                      </w:rPr>
                      <w:t>Problem Set 1</w:t>
                    </w:r>
                  </w:p>
                </w:sdtContent>
              </w:sdt>
            </w:tc>
          </w:tr>
          <w:tr w:rsidR="00934EC6" w:rsidRPr="00073AEC" w14:paraId="0995FDD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B64676B0ECA409383635D06C1CA157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B9664A" w14:textId="3C520B7A" w:rsidR="00934EC6" w:rsidRPr="00073AEC" w:rsidRDefault="0045765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Due: January 31, 2018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34EC6" w:rsidRPr="00073AEC" w14:paraId="095B9A4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24DD16A5589497F9B6A7C8A97A769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A37526E" w14:textId="77777777" w:rsidR="00934EC6" w:rsidRPr="00073AEC" w:rsidRDefault="0045765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Cliff Rodriguez</w:t>
                    </w:r>
                  </w:p>
                </w:sdtContent>
              </w:sdt>
              <w:p w14:paraId="2C02FAC8" w14:textId="77777777" w:rsidR="00934EC6" w:rsidRPr="00073AEC" w:rsidRDefault="00934EC6" w:rsidP="00A07FE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A3B7F66" w14:textId="77777777" w:rsidR="00934EC6" w:rsidRPr="00073AEC" w:rsidRDefault="00934EC6">
          <w:r w:rsidRPr="00073AE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4398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933675" w14:textId="77777777" w:rsidR="00702B65" w:rsidRPr="00073AEC" w:rsidRDefault="00702B65">
          <w:pPr>
            <w:pStyle w:val="TOCHeading"/>
          </w:pPr>
          <w:r w:rsidRPr="00073AEC">
            <w:t>Contents</w:t>
          </w:r>
        </w:p>
        <w:p w14:paraId="41095585" w14:textId="59AF02F7" w:rsidR="00354AF4" w:rsidRDefault="00787E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73AEC">
            <w:fldChar w:fldCharType="begin"/>
          </w:r>
          <w:r w:rsidRPr="00073AEC">
            <w:instrText xml:space="preserve"> TOC \o "1-3" \h \z \u </w:instrText>
          </w:r>
          <w:r w:rsidRPr="00073AEC">
            <w:fldChar w:fldCharType="separate"/>
          </w:r>
          <w:hyperlink w:anchor="_Toc504487748" w:history="1">
            <w:r w:rsidR="00354AF4" w:rsidRPr="00DD29A4">
              <w:rPr>
                <w:rStyle w:val="Hyperlink"/>
                <w:noProof/>
              </w:rPr>
              <w:t>Question 1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_Toc504487748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14:paraId="1E22B898" w14:textId="353675BF" w:rsidR="00354AF4" w:rsidRDefault="00F32D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487749" w:history="1">
            <w:r w:rsidR="00354AF4" w:rsidRPr="00DD29A4">
              <w:rPr>
                <w:rStyle w:val="Hyperlink"/>
                <w:noProof/>
              </w:rPr>
              <w:t>Question 2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_Toc504487749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14:paraId="35105A90" w14:textId="1A92B9C7" w:rsidR="00354AF4" w:rsidRDefault="00F32D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487750" w:history="1">
            <w:r w:rsidR="00354AF4" w:rsidRPr="00DD29A4">
              <w:rPr>
                <w:rStyle w:val="Hyperlink"/>
                <w:noProof/>
              </w:rPr>
              <w:t>Question 3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_Toc504487750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6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14:paraId="4F6F1AC2" w14:textId="5AA992AA" w:rsidR="00354AF4" w:rsidRDefault="00F32D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487751" w:history="1">
            <w:r w:rsidR="00354AF4" w:rsidRPr="00DD29A4">
              <w:rPr>
                <w:rStyle w:val="Hyperlink"/>
                <w:noProof/>
              </w:rPr>
              <w:t>Question 4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_Toc504487751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7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14:paraId="659D0E81" w14:textId="33F10995" w:rsidR="00702B65" w:rsidRPr="00073AEC" w:rsidRDefault="00787E0A">
          <w:r w:rsidRPr="00073AEC">
            <w:rPr>
              <w:b/>
              <w:bCs/>
              <w:noProof/>
            </w:rPr>
            <w:fldChar w:fldCharType="end"/>
          </w:r>
        </w:p>
      </w:sdtContent>
    </w:sdt>
    <w:p w14:paraId="20EA0DE0" w14:textId="0DBEC322" w:rsidR="00354AF4" w:rsidRDefault="00787E0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073AEC">
        <w:fldChar w:fldCharType="begin"/>
      </w:r>
      <w:r w:rsidRPr="00073AEC">
        <w:instrText xml:space="preserve"> TOC \h \z \c "Figure" </w:instrText>
      </w:r>
      <w:r w:rsidRPr="00073AEC">
        <w:fldChar w:fldCharType="separate"/>
      </w:r>
      <w:hyperlink w:anchor="_Toc504487752" w:history="1">
        <w:r w:rsidR="00354AF4" w:rsidRPr="00510084">
          <w:rPr>
            <w:rStyle w:val="Hyperlink"/>
            <w:noProof/>
          </w:rPr>
          <w:t>Figure 1: mean and standard deviation for each variable in dataset ps1q2.dta</w:t>
        </w:r>
        <w:r w:rsidR="00354AF4">
          <w:rPr>
            <w:noProof/>
            <w:webHidden/>
          </w:rPr>
          <w:tab/>
        </w:r>
        <w:r w:rsidR="00354AF4">
          <w:rPr>
            <w:noProof/>
            <w:webHidden/>
          </w:rPr>
          <w:fldChar w:fldCharType="begin"/>
        </w:r>
        <w:r w:rsidR="00354AF4">
          <w:rPr>
            <w:noProof/>
            <w:webHidden/>
          </w:rPr>
          <w:instrText xml:space="preserve"> PAGEREF _Toc504487752 \h </w:instrText>
        </w:r>
        <w:r w:rsidR="00354AF4">
          <w:rPr>
            <w:noProof/>
            <w:webHidden/>
          </w:rPr>
        </w:r>
        <w:r w:rsidR="00354AF4">
          <w:rPr>
            <w:noProof/>
            <w:webHidden/>
          </w:rPr>
          <w:fldChar w:fldCharType="separate"/>
        </w:r>
        <w:r w:rsidR="00354AF4">
          <w:rPr>
            <w:noProof/>
            <w:webHidden/>
          </w:rPr>
          <w:t>2</w:t>
        </w:r>
        <w:r w:rsidR="00354AF4">
          <w:rPr>
            <w:noProof/>
            <w:webHidden/>
          </w:rPr>
          <w:fldChar w:fldCharType="end"/>
        </w:r>
      </w:hyperlink>
    </w:p>
    <w:p w14:paraId="4E231C59" w14:textId="4474F377" w:rsidR="00354AF4" w:rsidRDefault="00F32D4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04487753" w:history="1">
        <w:r w:rsidR="00354AF4" w:rsidRPr="00510084">
          <w:rPr>
            <w:rStyle w:val="Hyperlink"/>
            <w:noProof/>
          </w:rPr>
          <w:t>Figure 2: covariance and correlation between years of education and hourly wages in dataset ps1q2.dta</w:t>
        </w:r>
        <w:r w:rsidR="00354AF4">
          <w:rPr>
            <w:noProof/>
            <w:webHidden/>
          </w:rPr>
          <w:tab/>
        </w:r>
        <w:r w:rsidR="00354AF4">
          <w:rPr>
            <w:noProof/>
            <w:webHidden/>
          </w:rPr>
          <w:fldChar w:fldCharType="begin"/>
        </w:r>
        <w:r w:rsidR="00354AF4">
          <w:rPr>
            <w:noProof/>
            <w:webHidden/>
          </w:rPr>
          <w:instrText xml:space="preserve"> PAGEREF _Toc504487753 \h </w:instrText>
        </w:r>
        <w:r w:rsidR="00354AF4">
          <w:rPr>
            <w:noProof/>
            <w:webHidden/>
          </w:rPr>
        </w:r>
        <w:r w:rsidR="00354AF4">
          <w:rPr>
            <w:noProof/>
            <w:webHidden/>
          </w:rPr>
          <w:fldChar w:fldCharType="separate"/>
        </w:r>
        <w:r w:rsidR="00354AF4">
          <w:rPr>
            <w:noProof/>
            <w:webHidden/>
          </w:rPr>
          <w:t>3</w:t>
        </w:r>
        <w:r w:rsidR="00354AF4">
          <w:rPr>
            <w:noProof/>
            <w:webHidden/>
          </w:rPr>
          <w:fldChar w:fldCharType="end"/>
        </w:r>
      </w:hyperlink>
    </w:p>
    <w:p w14:paraId="55424932" w14:textId="462F5559" w:rsidR="00A14398" w:rsidRPr="00073AEC" w:rsidRDefault="00787E0A">
      <w:r w:rsidRPr="00073AEC">
        <w:rPr>
          <w:b/>
          <w:bCs/>
          <w:noProof/>
        </w:rPr>
        <w:fldChar w:fldCharType="end"/>
      </w:r>
    </w:p>
    <w:p w14:paraId="6AFEF74D" w14:textId="77777777" w:rsidR="00702B65" w:rsidRPr="00073AEC" w:rsidRDefault="00702B65">
      <w:r w:rsidRPr="00073AEC">
        <w:br w:type="page"/>
      </w:r>
    </w:p>
    <w:p w14:paraId="4550BAD3" w14:textId="77DFF06F" w:rsidR="00915F6B" w:rsidRDefault="00702B65" w:rsidP="00CA061A">
      <w:pPr>
        <w:pStyle w:val="Heading1"/>
      </w:pPr>
      <w:bookmarkStart w:id="0" w:name="_Toc504487748"/>
      <w:r w:rsidRPr="00073AEC">
        <w:lastRenderedPageBreak/>
        <w:t>Question 1</w:t>
      </w:r>
      <w:bookmarkEnd w:id="0"/>
    </w:p>
    <w:p w14:paraId="6517BE72" w14:textId="3D3731CA" w:rsidR="00CF5A24" w:rsidRPr="00CF5A24" w:rsidRDefault="00CF5A24" w:rsidP="00CF5A24">
      <w:r>
        <w:t>Question 1 uses dataset ps1q1.dta</w:t>
      </w:r>
    </w:p>
    <w:p w14:paraId="1CCB3FCD" w14:textId="13FAF388" w:rsidR="001D65DE" w:rsidRPr="00354AF4" w:rsidRDefault="00F32D47" w:rsidP="001D65DE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A061A" w:rsidRPr="00073AEC">
        <w:rPr>
          <w:rFonts w:eastAsiaTheme="minorEastAsia"/>
        </w:rPr>
        <w:t xml:space="preserve"> </w:t>
      </w:r>
      <w:r w:rsidR="0083708D" w:rsidRPr="00073AEC">
        <w:rPr>
          <w:rFonts w:eastAsiaTheme="minorEastAsia"/>
        </w:rPr>
        <w:t xml:space="preserve">is a constant that </w:t>
      </w:r>
      <w:r w:rsidR="00CA061A" w:rsidRPr="00073AEC">
        <w:rPr>
          <w:rFonts w:eastAsiaTheme="minorEastAsia"/>
        </w:rPr>
        <w:t xml:space="preserve">represents </w:t>
      </w:r>
      <w:r w:rsidR="0083708D" w:rsidRPr="00073AEC">
        <w:rPr>
          <w:rFonts w:eastAsiaTheme="minorEastAsia"/>
        </w:rPr>
        <w:t>a value for the impact of non-internalized variables that are relevant to the system</w:t>
      </w:r>
      <w:r w:rsidR="00354AF4">
        <w:rPr>
          <w:rFonts w:eastAsiaTheme="minorEastAsia"/>
        </w:rPr>
        <w:t xml:space="preserve"> – it is an </w:t>
      </w:r>
      <w:r w:rsidR="001D65DE" w:rsidRPr="00354AF4">
        <w:rPr>
          <w:rFonts w:eastAsiaTheme="minorEastAsia"/>
        </w:rPr>
        <w:t>error term or random disturbance</w:t>
      </w:r>
      <w:r w:rsidR="00354AF4">
        <w:rPr>
          <w:rFonts w:eastAsiaTheme="minorEastAsia"/>
        </w:rPr>
        <w:t xml:space="preserve"> and is </w:t>
      </w:r>
      <w:r w:rsidR="00354AF4" w:rsidRPr="001D65DE">
        <w:rPr>
          <w:rFonts w:eastAsiaTheme="minorEastAsia"/>
        </w:rPr>
        <w:t>thought of as the</w:t>
      </w:r>
      <w:r w:rsidR="00354AF4">
        <w:rPr>
          <w:rFonts w:eastAsiaTheme="minorEastAsia"/>
        </w:rPr>
        <w:t xml:space="preserve"> </w:t>
      </w:r>
      <w:r w:rsidR="00354AF4" w:rsidRPr="001D65DE">
        <w:rPr>
          <w:rFonts w:eastAsiaTheme="minorEastAsia"/>
        </w:rPr>
        <w:t>unobserved</w:t>
      </w:r>
      <w:r w:rsidR="00354AF4">
        <w:rPr>
          <w:rFonts w:eastAsiaTheme="minorEastAsia"/>
        </w:rPr>
        <w:t xml:space="preserve"> </w:t>
      </w:r>
      <w:r w:rsidR="00354AF4" w:rsidRPr="001D65DE">
        <w:rPr>
          <w:rFonts w:eastAsiaTheme="minorEastAsia"/>
        </w:rPr>
        <w:t>factors that impact Y</w:t>
      </w:r>
      <w:r w:rsidR="00354AF4">
        <w:rPr>
          <w:rFonts w:eastAsiaTheme="minorEastAsia"/>
        </w:rPr>
        <w:t>.</w:t>
      </w:r>
    </w:p>
    <w:p w14:paraId="2D3156C5" w14:textId="7AF2ED25" w:rsidR="00915F6B" w:rsidRPr="00073AEC" w:rsidRDefault="00CA061A" w:rsidP="00CA061A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w:r w:rsidRPr="00073AEC">
        <w:t xml:space="preserve">Three examples of things that could be included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73AEC">
        <w:rPr>
          <w:rFonts w:eastAsiaTheme="minorEastAsia"/>
        </w:rPr>
        <w:t xml:space="preserve"> for this model </w:t>
      </w:r>
      <w:r w:rsidR="003C783E" w:rsidRPr="00073AEC">
        <w:rPr>
          <w:rFonts w:eastAsiaTheme="minorEastAsia"/>
        </w:rPr>
        <w:t>are</w:t>
      </w:r>
    </w:p>
    <w:p w14:paraId="79191A5A" w14:textId="0951D7F1" w:rsidR="0083708D" w:rsidRPr="00073AEC" w:rsidRDefault="0083708D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073AEC">
        <w:t>Height of father</w:t>
      </w:r>
    </w:p>
    <w:p w14:paraId="23D5ED9A" w14:textId="04978535" w:rsidR="0083708D" w:rsidRPr="00073AEC" w:rsidRDefault="0083708D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073AEC">
        <w:t>Height</w:t>
      </w:r>
      <w:r w:rsidRPr="00073AEC">
        <w:rPr>
          <w:i/>
          <w:iCs/>
          <w:color w:val="4472C4" w:themeColor="accent1"/>
        </w:rPr>
        <w:t xml:space="preserve"> </w:t>
      </w:r>
      <w:r w:rsidRPr="00073AEC">
        <w:t>of Mother</w:t>
      </w:r>
    </w:p>
    <w:p w14:paraId="7C987675" w14:textId="77777777" w:rsidR="0083708D" w:rsidRPr="00073AEC" w:rsidRDefault="0083708D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073AEC">
        <w:t>Were prenatal vitamins used by the mother</w:t>
      </w:r>
    </w:p>
    <w:p w14:paraId="17E0BAEE" w14:textId="53B57101" w:rsidR="00702B65" w:rsidRPr="00073AEC" w:rsidRDefault="0083708D" w:rsidP="0083708D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w:r w:rsidRPr="00073AEC">
        <w:t>Give and intuitive argument for why:</w:t>
      </w:r>
    </w:p>
    <w:p w14:paraId="72BD045C" w14:textId="49C5F55C" w:rsidR="0083708D" w:rsidRPr="00073AEC" w:rsidRDefault="00F32D47" w:rsidP="0083708D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3B86" w:rsidRPr="00073AEC">
        <w:t xml:space="preserve"> might be positive in this model if</w:t>
      </w:r>
      <w:r w:rsidR="006A1DB5">
        <w:t xml:space="preserve"> an additional cigarette increases birthweight.</w:t>
      </w:r>
    </w:p>
    <w:p w14:paraId="6DDEFEDE" w14:textId="7302FECB" w:rsidR="00963B86" w:rsidRPr="00073AEC" w:rsidRDefault="00F32D47" w:rsidP="00963B86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3B86" w:rsidRPr="00073AEC">
        <w:t xml:space="preserve"> might be negative in this model if</w:t>
      </w:r>
      <w:r w:rsidR="006A1DB5">
        <w:t xml:space="preserve"> an additional cigarette decreases birthweight.</w:t>
      </w:r>
    </w:p>
    <w:p w14:paraId="7B3FD254" w14:textId="24A0CB01" w:rsidR="00A8778F" w:rsidRPr="006A1DB5" w:rsidRDefault="00EA4462" w:rsidP="00702B65">
      <w:pPr>
        <w:pStyle w:val="ListParagraph"/>
        <w:numPr>
          <w:ilvl w:val="0"/>
          <w:numId w:val="1"/>
        </w:numPr>
        <w:rPr>
          <w:i/>
          <w:iCs/>
          <w:color w:val="4472C4" w:themeColor="accent1"/>
          <w:highlight w:val="yellow"/>
        </w:rPr>
      </w:pPr>
      <w:r>
        <w:rPr>
          <w:rFonts w:eastAsiaTheme="minorEastAsia"/>
          <w:highlight w:val="yellow"/>
        </w:rPr>
        <w:t>Simple regression does or does not solve the problem of omitted variable bias and reverse causality</w:t>
      </w:r>
    </w:p>
    <w:p w14:paraId="25A5C525" w14:textId="1E4E516C" w:rsidR="00195A76" w:rsidRDefault="00195A76" w:rsidP="00AB7B1D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Using the output from STATA below:</w:t>
      </w:r>
    </w:p>
    <w:p w14:paraId="03942A63" w14:textId="77777777" w:rsidR="00195A76" w:rsidRDefault="00195A76" w:rsidP="00195A76">
      <w:pPr>
        <w:pStyle w:val="ListParagraph"/>
        <w:ind w:left="1080"/>
        <w:rPr>
          <w:i/>
          <w:iCs/>
          <w:noProof/>
          <w:color w:val="4472C4" w:themeColor="accent1"/>
        </w:rPr>
      </w:pPr>
    </w:p>
    <w:p w14:paraId="334F316C" w14:textId="77777777" w:rsidR="00EA4462" w:rsidRDefault="00EA4462" w:rsidP="00195A76">
      <w:pPr>
        <w:pStyle w:val="ListParagraph"/>
        <w:ind w:left="1080"/>
        <w:rPr>
          <w:i/>
          <w:iCs/>
          <w:noProof/>
          <w:color w:val="4472C4" w:themeColor="accent1"/>
        </w:rPr>
      </w:pPr>
    </w:p>
    <w:p w14:paraId="3D966BE2" w14:textId="37F45434" w:rsidR="00195A76" w:rsidRDefault="00EA4462" w:rsidP="00195A76">
      <w:pPr>
        <w:pStyle w:val="ListParagraph"/>
        <w:ind w:left="1080"/>
        <w:rPr>
          <w:i/>
          <w:iCs/>
          <w:color w:val="4472C4" w:themeColor="accent1"/>
        </w:rPr>
      </w:pPr>
      <w:r w:rsidRPr="00EA4462">
        <w:rPr>
          <w:i/>
          <w:iCs/>
          <w:noProof/>
          <w:color w:val="4472C4" w:themeColor="accent1"/>
        </w:rPr>
        <w:drawing>
          <wp:inline distT="0" distB="0" distL="0" distR="0" wp14:anchorId="3A83299D" wp14:editId="78FF9794">
            <wp:extent cx="4091940" cy="1960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6"/>
                    <a:stretch/>
                  </pic:blipFill>
                  <pic:spPr bwMode="auto">
                    <a:xfrm>
                      <a:off x="0" y="0"/>
                      <a:ext cx="4093000" cy="196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84103" w14:textId="3E683983" w:rsidR="007C245B" w:rsidRPr="00DC6DF2" w:rsidRDefault="007C245B" w:rsidP="00195A76">
      <w:pPr>
        <w:pStyle w:val="ListParagraph"/>
        <w:ind w:left="108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Estimated Equation: </w:t>
      </w:r>
      <w:r>
        <w:rPr>
          <w:rFonts w:ascii="Cambria-Italic" w:hAnsi="Cambria-Italic" w:cs="Cambria-Italic"/>
          <w:i/>
          <w:iCs/>
          <w:sz w:val="24"/>
          <w:szCs w:val="24"/>
        </w:rPr>
        <w:t>bwght</w:t>
      </w:r>
      <w:r>
        <w:rPr>
          <w:rFonts w:ascii="Cambria-Italic" w:hAnsi="Cambria-Italic" w:cs="Cambria-Italic"/>
          <w:i/>
          <w:iCs/>
          <w:sz w:val="14"/>
          <w:szCs w:val="14"/>
        </w:rPr>
        <w:t xml:space="preserve">i </w:t>
      </w:r>
      <w:r>
        <w:rPr>
          <w:rFonts w:ascii="Symbol" w:hAnsi="Symbol" w:cs="Symbol"/>
          <w:sz w:val="24"/>
          <w:szCs w:val="24"/>
        </w:rPr>
        <w:t></w:t>
      </w:r>
      <w:r w:rsidR="00FF5980">
        <w:rPr>
          <w:rFonts w:ascii="Symbol" w:hAnsi="Symbol" w:cs="Symbol"/>
          <w:sz w:val="25"/>
          <w:szCs w:val="25"/>
        </w:rPr>
        <w:t></w:t>
      </w:r>
      <w:r w:rsidR="00396AE7">
        <w:rPr>
          <w:rFonts w:eastAsiaTheme="minorEastAsia"/>
          <w:i/>
          <w:iCs/>
        </w:rPr>
        <w:t xml:space="preserve">119.77 </w:t>
      </w:r>
      <w:r>
        <w:rPr>
          <w:rFonts w:ascii="Symbol" w:hAnsi="Symbol" w:cs="Symbol"/>
          <w:sz w:val="24"/>
          <w:szCs w:val="24"/>
        </w:rPr>
        <w:t></w:t>
      </w:r>
      <w:r w:rsidR="00FF5980">
        <w:rPr>
          <w:rFonts w:ascii="Symbol" w:hAnsi="Symbol" w:cs="Symbol"/>
          <w:sz w:val="25"/>
          <w:szCs w:val="25"/>
        </w:rPr>
        <w:t></w:t>
      </w:r>
      <w:r w:rsidR="00FF5980" w:rsidRPr="006A1DB5">
        <w:rPr>
          <w:rFonts w:eastAsiaTheme="minorEastAsia"/>
          <w:i/>
          <w:iCs/>
        </w:rPr>
        <w:t>-</w:t>
      </w:r>
      <w:r w:rsidR="00AB7B1D" w:rsidRPr="00AB7B1D">
        <w:rPr>
          <w:rFonts w:eastAsiaTheme="minorEastAsia"/>
          <w:i/>
          <w:iCs/>
        </w:rPr>
        <w:t>.</w:t>
      </w:r>
      <w:r w:rsidR="00396AE7">
        <w:rPr>
          <w:rFonts w:eastAsiaTheme="minorEastAsia"/>
          <w:i/>
          <w:iCs/>
        </w:rPr>
        <w:t xml:space="preserve">5137721 </w:t>
      </w:r>
      <w:r>
        <w:rPr>
          <w:rFonts w:ascii="Cambria-Italic" w:hAnsi="Cambria-Italic" w:cs="Cambria-Italic"/>
          <w:i/>
          <w:iCs/>
          <w:sz w:val="24"/>
          <w:szCs w:val="24"/>
        </w:rPr>
        <w:t>cigs</w:t>
      </w:r>
      <w:r>
        <w:rPr>
          <w:rFonts w:ascii="Cambria-Italic" w:hAnsi="Cambria-Italic" w:cs="Cambria-Italic"/>
          <w:i/>
          <w:iCs/>
          <w:sz w:val="14"/>
          <w:szCs w:val="14"/>
        </w:rPr>
        <w:t xml:space="preserve">i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Cambria-Italic" w:hAnsi="Cambria-Italic" w:cs="Cambria-Italic"/>
          <w:i/>
          <w:iCs/>
          <w:sz w:val="24"/>
          <w:szCs w:val="24"/>
        </w:rPr>
        <w:t>u</w:t>
      </w:r>
      <w:r>
        <w:rPr>
          <w:rFonts w:ascii="Cambria-Italic" w:hAnsi="Cambria-Italic" w:cs="Cambria-Italic"/>
          <w:i/>
          <w:iCs/>
          <w:sz w:val="14"/>
          <w:szCs w:val="14"/>
        </w:rPr>
        <w:t>i</w:t>
      </w:r>
    </w:p>
    <w:p w14:paraId="38CAB08F" w14:textId="740C8128" w:rsidR="00DC6DF2" w:rsidRDefault="00F32D47" w:rsidP="00DC6DF2">
      <w:pPr>
        <w:pStyle w:val="ListParagraph"/>
        <w:ind w:left="108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396AE7">
        <w:rPr>
          <w:rFonts w:eastAsiaTheme="minorEastAsia"/>
          <w:i/>
          <w:iCs/>
        </w:rPr>
        <w:t>119.77</w:t>
      </w:r>
    </w:p>
    <w:p w14:paraId="52E43910" w14:textId="3B1AE7FA" w:rsidR="00DC6DF2" w:rsidRPr="00604184" w:rsidRDefault="00DC6DF2" w:rsidP="00DC6DF2">
      <w:pPr>
        <w:pStyle w:val="ListParagraph"/>
        <w:ind w:left="1080"/>
        <w:rPr>
          <w:i/>
          <w:iCs/>
        </w:rPr>
      </w:pPr>
      <w:r w:rsidRPr="00604184">
        <w:rPr>
          <w:i/>
          <w:iCs/>
        </w:rPr>
        <w:t xml:space="preserve">Interpretation: If no cigarettes are smoked per day during pregnancy the estimated birthweight is 7.34 </w:t>
      </w:r>
      <w:r w:rsidR="00195A76">
        <w:rPr>
          <w:i/>
          <w:iCs/>
        </w:rPr>
        <w:t>ounces</w:t>
      </w:r>
      <w:r w:rsidRPr="00604184">
        <w:rPr>
          <w:i/>
          <w:iCs/>
        </w:rPr>
        <w:t>.</w:t>
      </w:r>
    </w:p>
    <w:p w14:paraId="186DEFDC" w14:textId="77777777" w:rsidR="00DC6DF2" w:rsidRDefault="00DC6DF2" w:rsidP="00DC6DF2">
      <w:pPr>
        <w:pStyle w:val="ListParagraph"/>
        <w:ind w:left="1080"/>
        <w:rPr>
          <w:rStyle w:val="IntenseEmphasis"/>
        </w:rPr>
      </w:pPr>
    </w:p>
    <w:p w14:paraId="4C97849E" w14:textId="115B033B" w:rsidR="00DC6DF2" w:rsidRPr="006A1DB5" w:rsidRDefault="00F32D47" w:rsidP="00DC6DF2">
      <w:pPr>
        <w:pStyle w:val="ListParagraph"/>
        <w:ind w:left="1080"/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 w:rsidR="00AB7B1D" w:rsidRPr="00AB7B1D">
        <w:rPr>
          <w:rFonts w:eastAsiaTheme="minorEastAsia"/>
          <w:i/>
          <w:iCs/>
        </w:rPr>
        <w:t>-</w:t>
      </w:r>
      <w:r w:rsidR="00396AE7" w:rsidRPr="00AB7B1D">
        <w:rPr>
          <w:rFonts w:eastAsiaTheme="minorEastAsia"/>
          <w:i/>
          <w:iCs/>
        </w:rPr>
        <w:t>.</w:t>
      </w:r>
      <w:r w:rsidR="00396AE7">
        <w:rPr>
          <w:rFonts w:eastAsiaTheme="minorEastAsia"/>
          <w:i/>
          <w:iCs/>
        </w:rPr>
        <w:t>5137721</w:t>
      </w:r>
    </w:p>
    <w:p w14:paraId="6BC775FD" w14:textId="153FAA63" w:rsidR="00DC6DF2" w:rsidRDefault="00DC6DF2" w:rsidP="00DC6DF2">
      <w:pPr>
        <w:pStyle w:val="ListParagraph"/>
        <w:ind w:left="1080"/>
      </w:pPr>
      <w:r w:rsidRPr="00604184">
        <w:t>Interpretation: For each cigarette smoked per day the (expected?) birthweight decreases by</w:t>
      </w:r>
      <w:r w:rsidR="00396AE7">
        <w:t xml:space="preserve"> .51 ounces</w:t>
      </w:r>
      <w:r w:rsidRPr="00604184">
        <w:t>.</w:t>
      </w:r>
    </w:p>
    <w:p w14:paraId="2FFFF3AA" w14:textId="77777777" w:rsidR="00DC6DF2" w:rsidRPr="00DC6DF2" w:rsidRDefault="00DC6DF2" w:rsidP="00DC6DF2">
      <w:pPr>
        <w:pStyle w:val="ListParagraph"/>
        <w:ind w:left="1080"/>
        <w:rPr>
          <w:i/>
          <w:iCs/>
          <w:color w:val="4472C4" w:themeColor="accent1"/>
        </w:rPr>
      </w:pPr>
    </w:p>
    <w:p w14:paraId="505681B1" w14:textId="0D966BE4" w:rsidR="00DC6DF2" w:rsidRPr="00B86D3B" w:rsidRDefault="00DC6DF2" w:rsidP="00DC6DF2">
      <w:pPr>
        <w:pStyle w:val="ListParagraph"/>
        <w:numPr>
          <w:ilvl w:val="0"/>
          <w:numId w:val="1"/>
        </w:numPr>
        <w:rPr>
          <w:i/>
          <w:iCs/>
          <w:color w:val="4472C4" w:themeColor="accent1"/>
          <w:highlight w:val="yellow"/>
        </w:rPr>
      </w:pPr>
      <w:r w:rsidRPr="00DC6DF2">
        <w:rPr>
          <w:iCs/>
          <w:color w:val="000000" w:themeColor="text1"/>
        </w:rPr>
        <w:t>T</w:t>
      </w:r>
      <w:r>
        <w:rPr>
          <w:iCs/>
          <w:color w:val="000000" w:themeColor="text1"/>
        </w:rPr>
        <w:t>h</w:t>
      </w:r>
      <w:r w:rsidRPr="00DC6DF2">
        <w:rPr>
          <w:iCs/>
          <w:color w:val="000000" w:themeColor="text1"/>
        </w:rPr>
        <w:t>e predicted</w:t>
      </w:r>
      <w:r w:rsidRPr="00DC6DF2">
        <w:rPr>
          <w:i/>
          <w:iCs/>
          <w:color w:val="000000" w:themeColor="text1"/>
        </w:rPr>
        <w:t xml:space="preserve"> </w:t>
      </w:r>
      <w:r w:rsidRPr="00DC6DF2">
        <w:rPr>
          <w:iCs/>
          <w:color w:val="000000" w:themeColor="text1"/>
        </w:rPr>
        <w:t>birthweight when</w:t>
      </w:r>
      <w:r w:rsidRPr="00DC6DF2">
        <w:rPr>
          <w:i/>
          <w:iCs/>
          <w:color w:val="000000" w:themeColor="text1"/>
        </w:rPr>
        <w:t xml:space="preserve"> </w:t>
      </w:r>
      <w:r w:rsidRPr="00DC6DF2">
        <w:rPr>
          <w:rFonts w:ascii="Cambria-Italic" w:hAnsi="Cambria-Italic" w:cs="Cambria-Italic"/>
          <w:i/>
          <w:iCs/>
          <w:color w:val="000000" w:themeColor="text1"/>
          <w:sz w:val="24"/>
          <w:szCs w:val="24"/>
        </w:rPr>
        <w:t>cigs</w:t>
      </w:r>
      <w:r w:rsidRPr="00DC6DF2">
        <w:rPr>
          <w:rFonts w:ascii="Cambria-Italic" w:hAnsi="Cambria-Italic" w:cs="Cambria-Italic"/>
          <w:i/>
          <w:iCs/>
          <w:color w:val="000000" w:themeColor="text1"/>
          <w:sz w:val="14"/>
          <w:szCs w:val="14"/>
        </w:rPr>
        <w:t xml:space="preserve">i </w:t>
      </w:r>
      <w:r w:rsidRPr="00DC6DF2">
        <w:rPr>
          <w:i/>
          <w:iCs/>
          <w:color w:val="000000" w:themeColor="text1"/>
        </w:rPr>
        <w:t xml:space="preserve">=0 is </w:t>
      </w:r>
      <w:r w:rsidR="00396AE7">
        <w:rPr>
          <w:i/>
          <w:iCs/>
          <w:color w:val="000000" w:themeColor="text1"/>
        </w:rPr>
        <w:t>119.77</w:t>
      </w:r>
      <w:r>
        <w:rPr>
          <w:i/>
          <w:iCs/>
          <w:color w:val="000000" w:themeColor="text1"/>
        </w:rPr>
        <w:t xml:space="preserve"> </w:t>
      </w:r>
      <w:r w:rsidR="00195A76">
        <w:rPr>
          <w:i/>
          <w:iCs/>
          <w:color w:val="000000" w:themeColor="text1"/>
        </w:rPr>
        <w:t>ounces</w:t>
      </w:r>
      <w:r>
        <w:rPr>
          <w:i/>
          <w:iCs/>
          <w:color w:val="000000" w:themeColor="text1"/>
        </w:rPr>
        <w:t xml:space="preserve">.  </w:t>
      </w:r>
      <w:r w:rsidRPr="00DC6DF2">
        <w:rPr>
          <w:i/>
          <w:iCs/>
          <w:color w:val="000000" w:themeColor="text1"/>
          <w:highlight w:val="yellow"/>
        </w:rPr>
        <w:t>Do I need to include ui here?</w:t>
      </w:r>
    </w:p>
    <w:p w14:paraId="13390ED6" w14:textId="77777777" w:rsidR="00396AE7" w:rsidRDefault="00396AE7" w:rsidP="00B86D3B">
      <w:pPr>
        <w:pStyle w:val="ListParagraph"/>
        <w:ind w:left="1080"/>
        <w:rPr>
          <w:iCs/>
          <w:color w:val="000000" w:themeColor="text1"/>
        </w:rPr>
      </w:pPr>
    </w:p>
    <w:p w14:paraId="3F92199D" w14:textId="69343744" w:rsidR="00B86D3B" w:rsidRPr="00DC6DF2" w:rsidRDefault="00B86D3B" w:rsidP="00B86D3B">
      <w:pPr>
        <w:pStyle w:val="ListParagraph"/>
        <w:ind w:left="1080"/>
        <w:rPr>
          <w:i/>
          <w:iCs/>
          <w:color w:val="4472C4" w:themeColor="accent1"/>
        </w:rPr>
      </w:pPr>
      <w:r w:rsidRPr="00DC6DF2">
        <w:rPr>
          <w:iCs/>
          <w:color w:val="000000" w:themeColor="text1"/>
        </w:rPr>
        <w:t>T</w:t>
      </w:r>
      <w:r>
        <w:rPr>
          <w:iCs/>
          <w:color w:val="000000" w:themeColor="text1"/>
        </w:rPr>
        <w:t>h</w:t>
      </w:r>
      <w:r w:rsidRPr="00DC6DF2">
        <w:rPr>
          <w:iCs/>
          <w:color w:val="000000" w:themeColor="text1"/>
        </w:rPr>
        <w:t>e predicted</w:t>
      </w:r>
      <w:r w:rsidRPr="00DC6DF2">
        <w:rPr>
          <w:i/>
          <w:iCs/>
          <w:color w:val="000000" w:themeColor="text1"/>
        </w:rPr>
        <w:t xml:space="preserve"> </w:t>
      </w:r>
      <w:r w:rsidRPr="00DC6DF2">
        <w:rPr>
          <w:iCs/>
          <w:color w:val="000000" w:themeColor="text1"/>
        </w:rPr>
        <w:t>birthweight when</w:t>
      </w:r>
      <w:r w:rsidRPr="00DC6DF2">
        <w:rPr>
          <w:i/>
          <w:iCs/>
          <w:color w:val="000000" w:themeColor="text1"/>
        </w:rPr>
        <w:t xml:space="preserve"> </w:t>
      </w:r>
      <w:r w:rsidRPr="00DC6DF2">
        <w:rPr>
          <w:rFonts w:ascii="Cambria-Italic" w:hAnsi="Cambria-Italic" w:cs="Cambria-Italic"/>
          <w:i/>
          <w:iCs/>
          <w:color w:val="000000" w:themeColor="text1"/>
          <w:sz w:val="24"/>
          <w:szCs w:val="24"/>
        </w:rPr>
        <w:t>cigs</w:t>
      </w:r>
      <w:r w:rsidRPr="00DC6DF2">
        <w:rPr>
          <w:rFonts w:ascii="Cambria-Italic" w:hAnsi="Cambria-Italic" w:cs="Cambria-Italic"/>
          <w:i/>
          <w:iCs/>
          <w:color w:val="000000" w:themeColor="text1"/>
          <w:sz w:val="14"/>
          <w:szCs w:val="14"/>
        </w:rPr>
        <w:t xml:space="preserve">i </w:t>
      </w:r>
      <w:r w:rsidRPr="00DC6DF2">
        <w:rPr>
          <w:i/>
          <w:iCs/>
          <w:color w:val="000000" w:themeColor="text1"/>
        </w:rPr>
        <w:t>=</w:t>
      </w:r>
      <w:r>
        <w:rPr>
          <w:i/>
          <w:iCs/>
          <w:color w:val="000000" w:themeColor="text1"/>
        </w:rPr>
        <w:t>2</w:t>
      </w:r>
      <w:r w:rsidRPr="00DC6DF2">
        <w:rPr>
          <w:i/>
          <w:iCs/>
          <w:color w:val="000000" w:themeColor="text1"/>
        </w:rPr>
        <w:t>0 is</w:t>
      </w:r>
      <w:r>
        <w:rPr>
          <w:i/>
          <w:iCs/>
          <w:color w:val="000000" w:themeColor="text1"/>
        </w:rPr>
        <w:t xml:space="preserve"> </w:t>
      </w:r>
      <w:r w:rsidR="00396AE7">
        <w:rPr>
          <w:i/>
          <w:iCs/>
          <w:color w:val="000000" w:themeColor="text1"/>
        </w:rPr>
        <w:t>109.5</w:t>
      </w:r>
      <w:r>
        <w:rPr>
          <w:i/>
          <w:iCs/>
          <w:color w:val="000000" w:themeColor="text1"/>
        </w:rPr>
        <w:t xml:space="preserve"> ounces. </w:t>
      </w:r>
      <w:r w:rsidRPr="00DC6DF2">
        <w:rPr>
          <w:i/>
          <w:iCs/>
          <w:color w:val="000000" w:themeColor="text1"/>
        </w:rPr>
        <w:t xml:space="preserve"> </w:t>
      </w:r>
      <w:r w:rsidRPr="00DC6DF2">
        <w:rPr>
          <w:i/>
          <w:iCs/>
          <w:color w:val="000000" w:themeColor="text1"/>
          <w:highlight w:val="yellow"/>
        </w:rPr>
        <w:t>Do I need to include ui here?</w:t>
      </w:r>
    </w:p>
    <w:p w14:paraId="3B696DD6" w14:textId="77777777" w:rsidR="00396AE7" w:rsidRDefault="00396AE7" w:rsidP="00B86D3B">
      <w:pPr>
        <w:pStyle w:val="ListParagraph"/>
        <w:ind w:left="1080"/>
        <w:rPr>
          <w:iCs/>
          <w:color w:val="000000" w:themeColor="text1"/>
        </w:rPr>
      </w:pPr>
    </w:p>
    <w:p w14:paraId="62ED7D37" w14:textId="2E0ABE4F" w:rsidR="00B86D3B" w:rsidRDefault="00B86D3B" w:rsidP="00B86D3B">
      <w:pPr>
        <w:pStyle w:val="ListParagraph"/>
        <w:ind w:left="1080"/>
      </w:pPr>
      <w:r>
        <w:rPr>
          <w:iCs/>
          <w:color w:val="000000" w:themeColor="text1"/>
        </w:rPr>
        <w:t xml:space="preserve">Comparing </w:t>
      </w:r>
      <w:r>
        <w:t xml:space="preserve">the values of </w:t>
      </w:r>
      <w:r w:rsidR="00396AE7">
        <w:rPr>
          <w:i/>
          <w:iCs/>
          <w:color w:val="000000" w:themeColor="text1"/>
        </w:rPr>
        <w:t xml:space="preserve">119.77 </w:t>
      </w:r>
      <w:r>
        <w:t xml:space="preserve">ounces and </w:t>
      </w:r>
      <w:r w:rsidR="00396AE7">
        <w:t>109.</w:t>
      </w:r>
      <w:r>
        <w:t>5 ounces, which are the expected values for birthweight corresponding to a</w:t>
      </w:r>
      <w:r w:rsidR="00396AE7">
        <w:t>, expecting</w:t>
      </w:r>
      <w:r>
        <w:t xml:space="preserve"> mother smoking 0 and 20 cigarettes per day while </w:t>
      </w:r>
      <w:r>
        <w:lastRenderedPageBreak/>
        <w:t>pregnant</w:t>
      </w:r>
      <w:r w:rsidR="00396AE7">
        <w:t xml:space="preserve"> indicates that smoking a pack a day will decrease the expected birthweight of the baby by roughly 10 ounces.</w:t>
      </w:r>
    </w:p>
    <w:p w14:paraId="1ABE62B7" w14:textId="77777777" w:rsidR="00B86D3B" w:rsidRPr="00B86D3B" w:rsidRDefault="00B86D3B" w:rsidP="00B86D3B">
      <w:pPr>
        <w:pStyle w:val="ListParagraph"/>
        <w:ind w:left="1080"/>
        <w:rPr>
          <w:i/>
          <w:iCs/>
          <w:color w:val="4472C4" w:themeColor="accent1"/>
          <w:highlight w:val="yellow"/>
        </w:rPr>
      </w:pPr>
    </w:p>
    <w:p w14:paraId="29FF177C" w14:textId="6A489002" w:rsidR="00B86D3B" w:rsidRDefault="00F32D47" w:rsidP="00DC6DF2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I am having issues getting this question to make sense, unless a positive Ui is needed using the equation:</w:t>
      </w:r>
      <w:r w:rsidRPr="00F32D47">
        <w:rPr>
          <w:i/>
          <w:iCs/>
          <w:color w:val="4472C4" w:themeColor="accent1"/>
        </w:rPr>
        <w:t xml:space="preserve"> </w:t>
      </w:r>
      <w:r>
        <w:rPr>
          <w:rFonts w:ascii="Cambria-Italic" w:hAnsi="Cambria-Italic" w:cs="Cambria-Italic"/>
          <w:i/>
          <w:iCs/>
          <w:sz w:val="24"/>
          <w:szCs w:val="24"/>
        </w:rPr>
        <w:t>bwght</w:t>
      </w:r>
      <w:r>
        <w:rPr>
          <w:rFonts w:ascii="Cambria-Italic" w:hAnsi="Cambria-Italic" w:cs="Cambria-Italic"/>
          <w:i/>
          <w:iCs/>
          <w:sz w:val="14"/>
          <w:szCs w:val="14"/>
        </w:rPr>
        <w:t xml:space="preserve">i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5"/>
          <w:szCs w:val="25"/>
        </w:rPr>
        <w:t></w:t>
      </w:r>
      <w:r>
        <w:rPr>
          <w:rFonts w:eastAsiaTheme="minorEastAsia"/>
          <w:i/>
          <w:iCs/>
        </w:rPr>
        <w:t xml:space="preserve">119.77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5"/>
          <w:szCs w:val="25"/>
        </w:rPr>
        <w:t></w:t>
      </w:r>
      <w:r w:rsidRPr="006A1DB5">
        <w:rPr>
          <w:rFonts w:eastAsiaTheme="minorEastAsia"/>
          <w:i/>
          <w:iCs/>
        </w:rPr>
        <w:t>-</w:t>
      </w:r>
      <w:r w:rsidRPr="00AB7B1D">
        <w:rPr>
          <w:rFonts w:eastAsiaTheme="minorEastAsia"/>
          <w:i/>
          <w:iCs/>
        </w:rPr>
        <w:t>.</w:t>
      </w:r>
      <w:r>
        <w:rPr>
          <w:rFonts w:eastAsiaTheme="minorEastAsia"/>
          <w:i/>
          <w:iCs/>
        </w:rPr>
        <w:t xml:space="preserve">5137721 </w:t>
      </w:r>
      <w:r>
        <w:rPr>
          <w:rFonts w:ascii="Cambria-Italic" w:hAnsi="Cambria-Italic" w:cs="Cambria-Italic"/>
          <w:i/>
          <w:iCs/>
          <w:sz w:val="24"/>
          <w:szCs w:val="24"/>
        </w:rPr>
        <w:t>cigs</w:t>
      </w:r>
      <w:r>
        <w:rPr>
          <w:rFonts w:ascii="Cambria-Italic" w:hAnsi="Cambria-Italic" w:cs="Cambria-Italic"/>
          <w:i/>
          <w:iCs/>
          <w:sz w:val="14"/>
          <w:szCs w:val="14"/>
        </w:rPr>
        <w:t xml:space="preserve">i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Cambria-Italic" w:hAnsi="Cambria-Italic" w:cs="Cambria-Italic"/>
          <w:i/>
          <w:iCs/>
          <w:sz w:val="24"/>
          <w:szCs w:val="24"/>
        </w:rPr>
        <w:t>u</w:t>
      </w:r>
      <w:r>
        <w:rPr>
          <w:rFonts w:ascii="Cambria-Italic" w:hAnsi="Cambria-Italic" w:cs="Cambria-Italic"/>
          <w:i/>
          <w:iCs/>
          <w:sz w:val="14"/>
          <w:szCs w:val="14"/>
        </w:rPr>
        <w:t>i</w:t>
      </w:r>
      <w:r>
        <w:rPr>
          <w:i/>
          <w:iCs/>
          <w:color w:val="4472C4" w:themeColor="accent1"/>
        </w:rPr>
        <w:t xml:space="preserve"> </w:t>
      </w:r>
    </w:p>
    <w:p w14:paraId="7D1E5AF2" w14:textId="2B6E3D04" w:rsidR="00B86D3B" w:rsidRDefault="00B86D3B" w:rsidP="00DC6DF2">
      <w:pPr>
        <w:pStyle w:val="ListParagraph"/>
        <w:numPr>
          <w:ilvl w:val="0"/>
          <w:numId w:val="1"/>
        </w:numPr>
        <w:rPr>
          <w:i/>
          <w:iCs/>
          <w:color w:val="4472C4" w:themeColor="accent1"/>
        </w:rPr>
      </w:pPr>
    </w:p>
    <w:p w14:paraId="0646B459" w14:textId="228CD5D5" w:rsidR="00B86D3B" w:rsidRDefault="00B86D3B" w:rsidP="00B86D3B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The </w:t>
      </w:r>
      <w:r w:rsidR="00F32D47">
        <w:rPr>
          <w:i/>
          <w:iCs/>
          <w:color w:val="4472C4" w:themeColor="accent1"/>
        </w:rPr>
        <w:t xml:space="preserve">strong </w:t>
      </w:r>
      <w:r>
        <w:rPr>
          <w:i/>
          <w:iCs/>
          <w:color w:val="4472C4" w:themeColor="accent1"/>
        </w:rPr>
        <w:t>assumption made in this model includes … because it is linear.</w:t>
      </w:r>
    </w:p>
    <w:p w14:paraId="476C4A5A" w14:textId="01F461BD" w:rsidR="00B86D3B" w:rsidRPr="00890EE3" w:rsidRDefault="00F32D47" w:rsidP="00B86D3B">
      <w:pPr>
        <w:pStyle w:val="ListParagraph"/>
        <w:numPr>
          <w:ilvl w:val="1"/>
          <w:numId w:val="1"/>
        </w:numPr>
        <w:rPr>
          <w:i/>
          <w:iCs/>
          <w:color w:val="4472C4" w:themeColor="accent1"/>
          <w:highlight w:val="yellow"/>
        </w:rPr>
      </w:pPr>
      <w:r>
        <w:rPr>
          <w:i/>
          <w:iCs/>
          <w:color w:val="4472C4" w:themeColor="accent1"/>
          <w:highlight w:val="yellow"/>
        </w:rPr>
        <w:t>How would I model this using the natural log?</w:t>
      </w:r>
    </w:p>
    <w:p w14:paraId="41425533" w14:textId="227F20E5" w:rsidR="00890EE3" w:rsidRPr="00890EE3" w:rsidRDefault="00F32D47" w:rsidP="00B86D3B">
      <w:pPr>
        <w:pStyle w:val="ListParagraph"/>
        <w:numPr>
          <w:ilvl w:val="1"/>
          <w:numId w:val="1"/>
        </w:numPr>
        <w:rPr>
          <w:i/>
          <w:iCs/>
          <w:color w:val="4472C4" w:themeColor="accent1"/>
          <w:highlight w:val="yellow"/>
        </w:rPr>
      </w:pPr>
      <w:r w:rsidRPr="00890EE3">
        <w:rPr>
          <w:i/>
          <w:iCs/>
          <w:color w:val="4472C4" w:themeColor="accent1"/>
          <w:highlight w:val="yellow"/>
        </w:rPr>
        <w:t>C</w:t>
      </w:r>
      <w:r w:rsidR="00890EE3" w:rsidRPr="00890EE3">
        <w:rPr>
          <w:i/>
          <w:iCs/>
          <w:color w:val="4472C4" w:themeColor="accent1"/>
          <w:highlight w:val="yellow"/>
        </w:rPr>
        <w:t>oncerns</w:t>
      </w:r>
      <w:r>
        <w:rPr>
          <w:i/>
          <w:iCs/>
          <w:color w:val="4472C4" w:themeColor="accent1"/>
          <w:highlight w:val="yellow"/>
        </w:rPr>
        <w:t xml:space="preserve"> using log</w:t>
      </w:r>
    </w:p>
    <w:p w14:paraId="19F85886" w14:textId="26ADE820" w:rsidR="00B86D3B" w:rsidRPr="00AB7B1D" w:rsidRDefault="00B86D3B" w:rsidP="00B86D3B">
      <w:pPr>
        <w:pStyle w:val="ListParagraph"/>
        <w:ind w:left="1080"/>
      </w:pPr>
    </w:p>
    <w:p w14:paraId="5A74DE9E" w14:textId="477F5EFF" w:rsidR="00A8778F" w:rsidRPr="00073AEC" w:rsidRDefault="00A8778F" w:rsidP="00A8778F">
      <w:pPr>
        <w:pStyle w:val="Heading1"/>
      </w:pPr>
      <w:bookmarkStart w:id="1" w:name="_Toc504487749"/>
      <w:r w:rsidRPr="00073AEC">
        <w:t>Question 2</w:t>
      </w:r>
      <w:bookmarkEnd w:id="1"/>
    </w:p>
    <w:p w14:paraId="57182046" w14:textId="1BAC60CB" w:rsidR="00A8778F" w:rsidRPr="00073AEC" w:rsidRDefault="00A8778F" w:rsidP="00A8778F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</w:p>
    <w:p w14:paraId="375F1378" w14:textId="196D48AA" w:rsidR="00787E0A" w:rsidRPr="00C7091F" w:rsidRDefault="00787E0A" w:rsidP="00787E0A">
      <w:pPr>
        <w:pStyle w:val="ListParagraph"/>
        <w:numPr>
          <w:ilvl w:val="1"/>
          <w:numId w:val="2"/>
        </w:numPr>
        <w:rPr>
          <w:i/>
          <w:iCs/>
          <w:color w:val="4472C4" w:themeColor="accent1"/>
        </w:rPr>
      </w:pPr>
      <w:r w:rsidRPr="00073AEC">
        <w:t>The mean and standard deviation for each variable in dataset ps1q2.dta are presented below.</w:t>
      </w:r>
    </w:p>
    <w:p w14:paraId="15791A85" w14:textId="77777777" w:rsidR="00C7091F" w:rsidRPr="00C7091F" w:rsidRDefault="00C7091F" w:rsidP="00C7091F">
      <w:pPr>
        <w:pStyle w:val="NoSpacing"/>
        <w:rPr>
          <w:rStyle w:val="IntenseEmphasis"/>
        </w:rPr>
      </w:pPr>
    </w:p>
    <w:p w14:paraId="2AF3554B" w14:textId="5A9C64EF" w:rsidR="00787E0A" w:rsidRDefault="00C7091F" w:rsidP="00787E0A">
      <w:pPr>
        <w:pStyle w:val="ListParagraph"/>
        <w:ind w:left="144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Calculated using the command sum</w:t>
      </w:r>
    </w:p>
    <w:p w14:paraId="5E3860A9" w14:textId="77777777" w:rsidR="00122714" w:rsidRDefault="00122714" w:rsidP="00787E0A">
      <w:pPr>
        <w:pStyle w:val="ListParagraph"/>
        <w:ind w:left="1440"/>
        <w:rPr>
          <w:noProof/>
        </w:rPr>
      </w:pPr>
    </w:p>
    <w:p w14:paraId="02BE41CD" w14:textId="77777777" w:rsidR="00CB1F1F" w:rsidRDefault="00B30F80" w:rsidP="00CB1F1F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5038A239" wp14:editId="27B433D5">
            <wp:extent cx="4343400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D967" w14:textId="6136F550" w:rsidR="00C7091F" w:rsidRPr="00E50B3D" w:rsidRDefault="00CB1F1F" w:rsidP="00E50B3D">
      <w:pPr>
        <w:pStyle w:val="Caption"/>
        <w:jc w:val="center"/>
      </w:pPr>
      <w:r>
        <w:t xml:space="preserve">Figure </w:t>
      </w:r>
      <w:fldSimple w:instr=" SEQ Figure \* ARABIC ">
        <w:r w:rsidR="0064466C">
          <w:rPr>
            <w:noProof/>
          </w:rPr>
          <w:t>1</w:t>
        </w:r>
      </w:fldSimple>
      <w:r>
        <w:t>: M</w:t>
      </w:r>
      <w:r w:rsidRPr="009623F3">
        <w:t>ean and standard deviation for each variable in dataset ps1q2.dta</w:t>
      </w:r>
    </w:p>
    <w:p w14:paraId="62ACD113" w14:textId="322217D5" w:rsidR="00787E0A" w:rsidRPr="00073AEC" w:rsidRDefault="00787E0A" w:rsidP="00787E0A">
      <w:pPr>
        <w:pStyle w:val="ListParagraph"/>
        <w:numPr>
          <w:ilvl w:val="1"/>
          <w:numId w:val="2"/>
        </w:numPr>
        <w:rPr>
          <w:i/>
          <w:iCs/>
          <w:color w:val="4472C4" w:themeColor="accent1"/>
        </w:rPr>
      </w:pPr>
      <w:r w:rsidRPr="00073AEC">
        <w:t xml:space="preserve">The </w:t>
      </w:r>
      <w:r w:rsidR="00C448E8" w:rsidRPr="00073AEC">
        <w:t>covariance and correlation between years of education and hourly wages</w:t>
      </w:r>
      <w:r w:rsidRPr="00073AEC">
        <w:t xml:space="preserve"> in dataset ps1q2.dta are presented below.</w:t>
      </w:r>
    </w:p>
    <w:p w14:paraId="550507D7" w14:textId="3677E10B" w:rsidR="00787E0A" w:rsidRPr="00073AEC" w:rsidRDefault="00787E0A" w:rsidP="00C448E8">
      <w:pPr>
        <w:pStyle w:val="ListParagraph"/>
        <w:ind w:left="1440"/>
        <w:rPr>
          <w:i/>
          <w:iCs/>
          <w:color w:val="4472C4" w:themeColor="accent1"/>
        </w:rPr>
      </w:pPr>
    </w:p>
    <w:p w14:paraId="21544AD4" w14:textId="77777777" w:rsidR="00B854AE" w:rsidRDefault="004F0D55" w:rsidP="00B854AE">
      <w:pPr>
        <w:pStyle w:val="ListParagraph"/>
        <w:keepNext/>
        <w:ind w:left="3600"/>
      </w:pPr>
      <w:r>
        <w:rPr>
          <w:noProof/>
        </w:rPr>
        <w:lastRenderedPageBreak/>
        <w:drawing>
          <wp:inline distT="0" distB="0" distL="0" distR="0" wp14:anchorId="355ED327" wp14:editId="0E24C33D">
            <wp:extent cx="1707717" cy="35890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7088" cy="360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2B61" w14:textId="2DE55FD5" w:rsidR="00C448E8" w:rsidRDefault="00B854AE" w:rsidP="00B854AE">
      <w:pPr>
        <w:pStyle w:val="Caption"/>
        <w:jc w:val="center"/>
      </w:pPr>
      <w:bookmarkStart w:id="2" w:name="_Toc504487753"/>
      <w:r>
        <w:t xml:space="preserve">Figure </w:t>
      </w:r>
      <w:fldSimple w:instr=" SEQ Figure \* ARABIC ">
        <w:r w:rsidR="0064466C">
          <w:rPr>
            <w:noProof/>
          </w:rPr>
          <w:t>2</w:t>
        </w:r>
      </w:fldSimple>
      <w:r>
        <w:t xml:space="preserve">: </w:t>
      </w:r>
      <w:r w:rsidRPr="0091656F">
        <w:t>co</w:t>
      </w:r>
      <w:r w:rsidR="0064466C">
        <w:t>rrelation</w:t>
      </w:r>
      <w:r w:rsidRPr="0091656F">
        <w:t xml:space="preserve"> between years of education and hourly wages in dataset ps1q2.dta</w:t>
      </w:r>
      <w:bookmarkEnd w:id="2"/>
    </w:p>
    <w:p w14:paraId="51523816" w14:textId="77777777" w:rsidR="0064466C" w:rsidRDefault="0064466C" w:rsidP="00066DF7">
      <w:pPr>
        <w:rPr>
          <w:noProof/>
        </w:rPr>
      </w:pPr>
    </w:p>
    <w:p w14:paraId="7218C757" w14:textId="77777777" w:rsidR="0064466C" w:rsidRDefault="0064466C" w:rsidP="0064466C">
      <w:pPr>
        <w:keepNext/>
        <w:ind w:left="2880"/>
      </w:pPr>
      <w:r w:rsidRPr="0064466C">
        <w:rPr>
          <w:noProof/>
        </w:rPr>
        <w:lastRenderedPageBreak/>
        <w:drawing>
          <wp:inline distT="0" distB="0" distL="0" distR="0" wp14:anchorId="25F3B61B" wp14:editId="39E2D174">
            <wp:extent cx="1836420" cy="42106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101"/>
                    <a:stretch/>
                  </pic:blipFill>
                  <pic:spPr bwMode="auto">
                    <a:xfrm>
                      <a:off x="0" y="0"/>
                      <a:ext cx="183642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8E366" w14:textId="1AFECC5D" w:rsidR="00066DF7" w:rsidRDefault="0064466C" w:rsidP="0064466C">
      <w:pPr>
        <w:pStyle w:val="Caption"/>
        <w:ind w:left="1440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Pr="00B87DE7">
        <w:t>covariance between years of education and hourly wages in dataset ps1q2.dta</w:t>
      </w:r>
    </w:p>
    <w:p w14:paraId="548C4241" w14:textId="77777777" w:rsidR="00066DF7" w:rsidRPr="00066DF7" w:rsidDel="00457657" w:rsidRDefault="00066DF7" w:rsidP="00066DF7">
      <w:pPr>
        <w:rPr>
          <w:del w:id="3" w:author="Cliff Rodriguez" w:date="2018-01-25T18:22:00Z"/>
        </w:rPr>
      </w:pPr>
    </w:p>
    <w:p w14:paraId="53F28C01" w14:textId="77777777" w:rsidR="00787E0A" w:rsidRPr="00073AEC" w:rsidRDefault="00787E0A" w:rsidP="00787E0A">
      <w:pPr>
        <w:pStyle w:val="ListParagraph"/>
        <w:ind w:left="1440"/>
        <w:rPr>
          <w:i/>
          <w:iCs/>
          <w:color w:val="4472C4" w:themeColor="accent1"/>
        </w:rPr>
      </w:pPr>
    </w:p>
    <w:p w14:paraId="11C7611A" w14:textId="2CAB5E12" w:rsidR="00787E0A" w:rsidRPr="00941FBD" w:rsidRDefault="00787E0A" w:rsidP="00A8778F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073AEC">
        <w:t>For each firm the OLS regress for hourly wages on years of education is below.</w:t>
      </w:r>
    </w:p>
    <w:p w14:paraId="4D3ED889" w14:textId="77777777" w:rsidR="00941FBD" w:rsidRDefault="00941FBD" w:rsidP="00941FBD">
      <w:pPr>
        <w:pStyle w:val="ListParagraph"/>
        <w:ind w:left="1080"/>
      </w:pPr>
    </w:p>
    <w:p w14:paraId="5B968397" w14:textId="757E4B38" w:rsidR="00941FBD" w:rsidRDefault="00941FBD" w:rsidP="00941FBD">
      <w:pPr>
        <w:pStyle w:val="ListParagraph"/>
        <w:ind w:left="1080"/>
      </w:pPr>
      <w:r>
        <w:t xml:space="preserve">Firm 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w:del w:id="4" w:author="Cliff Rodriguez" w:date="2018-01-25T18:21:00Z">
        <w:r w:rsidDel="00457657">
          <w:rPr>
            <w:rFonts w:eastAsiaTheme="minorEastAsia"/>
          </w:rPr>
          <w:delText>1.33</w:delText>
        </w:r>
      </w:del>
      <w:ins w:id="5" w:author="Cliff Rodriguez" w:date="2018-01-25T18:21:00Z">
        <w:r w:rsidR="00457657">
          <w:rPr>
            <w:rFonts w:eastAsiaTheme="minorEastAsia"/>
          </w:rPr>
          <w:t>.5</w:t>
        </w:r>
      </w:ins>
    </w:p>
    <w:p w14:paraId="38431F42" w14:textId="77777777" w:rsidR="00941FBD" w:rsidRDefault="00941FBD" w:rsidP="00941FBD">
      <w:pPr>
        <w:pStyle w:val="ListParagraph"/>
        <w:ind w:left="1080"/>
      </w:pPr>
    </w:p>
    <w:p w14:paraId="0212F3EF" w14:textId="59066A69" w:rsidR="00941FBD" w:rsidRDefault="00941FBD" w:rsidP="00941FBD">
      <w:pPr>
        <w:pStyle w:val="ListParagraph"/>
        <w:ind w:left="1080"/>
      </w:pPr>
      <w:r>
        <w:t xml:space="preserve">Firm 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w:del w:id="6" w:author="Cliff Rodriguez" w:date="2018-01-25T18:21:00Z">
        <w:r w:rsidDel="00457657">
          <w:rPr>
            <w:rFonts w:eastAsiaTheme="minorEastAsia"/>
          </w:rPr>
          <w:delText>1.33</w:delText>
        </w:r>
      </w:del>
      <w:ins w:id="7" w:author="Cliff Rodriguez" w:date="2018-01-25T18:21:00Z">
        <w:r w:rsidR="00457657">
          <w:rPr>
            <w:rFonts w:eastAsiaTheme="minorEastAsia"/>
          </w:rPr>
          <w:t>.5</w:t>
        </w:r>
      </w:ins>
    </w:p>
    <w:p w14:paraId="2C24B9D8" w14:textId="77777777" w:rsidR="00941FBD" w:rsidRDefault="00941FBD" w:rsidP="00941FBD">
      <w:pPr>
        <w:pStyle w:val="ListParagraph"/>
        <w:ind w:left="1080"/>
      </w:pPr>
    </w:p>
    <w:p w14:paraId="17FA58C8" w14:textId="1C069872" w:rsidR="00941FBD" w:rsidRDefault="00941FBD" w:rsidP="00941FBD">
      <w:pPr>
        <w:pStyle w:val="ListParagraph"/>
        <w:ind w:left="1080"/>
        <w:rPr>
          <w:rFonts w:eastAsiaTheme="minorEastAsia"/>
        </w:rPr>
      </w:pPr>
      <w:r>
        <w:t xml:space="preserve">Firm 3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w:ins w:id="8" w:author="Cliff Rodriguez" w:date="2018-01-25T18:21:00Z">
        <w:r w:rsidR="00457657">
          <w:rPr>
            <w:rFonts w:eastAsiaTheme="minorEastAsia"/>
          </w:rPr>
          <w:t>.5</w:t>
        </w:r>
      </w:ins>
      <w:del w:id="9" w:author="Cliff Rodriguez" w:date="2018-01-25T18:21:00Z">
        <w:r w:rsidDel="00457657">
          <w:rPr>
            <w:rFonts w:eastAsiaTheme="minorEastAsia"/>
          </w:rPr>
          <w:delText>1.33</w:delText>
        </w:r>
      </w:del>
    </w:p>
    <w:p w14:paraId="7A2CBBCE" w14:textId="77777777" w:rsidR="00941FBD" w:rsidRDefault="00941FBD" w:rsidP="00941FBD">
      <w:pPr>
        <w:pStyle w:val="ListParagraph"/>
        <w:ind w:left="1080"/>
      </w:pPr>
    </w:p>
    <w:p w14:paraId="212DD529" w14:textId="29DC554A" w:rsidR="00941FBD" w:rsidDel="00457657" w:rsidRDefault="00941FBD" w:rsidP="00941FBD">
      <w:pPr>
        <w:pStyle w:val="ListParagraph"/>
        <w:ind w:left="1080"/>
        <w:rPr>
          <w:del w:id="10" w:author="Cliff Rodriguez" w:date="2018-01-25T18:21:00Z"/>
        </w:rPr>
      </w:pPr>
      <w:r>
        <w:t xml:space="preserve">Firm 4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w:del w:id="11" w:author="Cliff Rodriguez" w:date="2018-01-25T18:21:00Z">
        <w:r w:rsidDel="00457657">
          <w:rPr>
            <w:rFonts w:eastAsiaTheme="minorEastAsia"/>
          </w:rPr>
          <w:delText>1.33</w:delText>
        </w:r>
      </w:del>
      <w:ins w:id="12" w:author="Cliff Rodriguez" w:date="2018-01-25T18:21:00Z">
        <w:r w:rsidR="00457657">
          <w:rPr>
            <w:rFonts w:eastAsiaTheme="minorEastAsia"/>
          </w:rPr>
          <w:t>.5</w:t>
        </w:r>
      </w:ins>
    </w:p>
    <w:p w14:paraId="4544AC4F" w14:textId="77777777" w:rsidR="00941FBD" w:rsidRPr="00457657" w:rsidRDefault="00941FBD" w:rsidP="00457657">
      <w:pPr>
        <w:pStyle w:val="ListParagraph"/>
        <w:ind w:left="1080"/>
        <w:rPr>
          <w:rPrChange w:id="13" w:author="Cliff Rodriguez" w:date="2018-01-25T18:21:00Z">
            <w:rPr/>
          </w:rPrChange>
        </w:rPr>
        <w:pPrChange w:id="14" w:author="Cliff Rodriguez" w:date="2018-01-25T18:21:00Z">
          <w:pPr>
            <w:pStyle w:val="ListParagraph"/>
            <w:ind w:left="1080"/>
          </w:pPr>
        </w:pPrChange>
      </w:pPr>
    </w:p>
    <w:p w14:paraId="180B2E0E" w14:textId="77777777" w:rsidR="00941FBD" w:rsidRDefault="00941FBD" w:rsidP="00354AF4">
      <w:pPr>
        <w:ind w:left="720"/>
        <w:rPr>
          <w:noProof/>
        </w:rPr>
      </w:pPr>
    </w:p>
    <w:p w14:paraId="3A49B87C" w14:textId="77777777" w:rsidR="00941FBD" w:rsidRDefault="00941FBD" w:rsidP="00354AF4">
      <w:pPr>
        <w:ind w:left="720"/>
        <w:rPr>
          <w:noProof/>
        </w:rPr>
      </w:pPr>
    </w:p>
    <w:p w14:paraId="153E7E36" w14:textId="175A4FA4" w:rsidR="00633AA5" w:rsidRDefault="00745D4B" w:rsidP="00354AF4">
      <w:pPr>
        <w:ind w:left="720"/>
        <w:rPr>
          <w:i/>
          <w:iCs/>
          <w:color w:val="4472C4" w:themeColor="accent1"/>
        </w:rPr>
      </w:pPr>
      <w:del w:id="15" w:author="Cliff Rodriguez" w:date="2018-01-25T18:17:00Z">
        <w:r w:rsidDel="00457657">
          <w:rPr>
            <w:noProof/>
          </w:rPr>
          <w:drawing>
            <wp:inline distT="0" distB="0" distL="0" distR="0" wp14:anchorId="470DC9FD" wp14:editId="7EADF747">
              <wp:extent cx="4269740" cy="176022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3"/>
                      <a:srcRect b="67368"/>
                      <a:stretch/>
                    </pic:blipFill>
                    <pic:spPr bwMode="auto">
                      <a:xfrm>
                        <a:off x="0" y="0"/>
                        <a:ext cx="4280824" cy="1764789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0E97F868" w14:textId="77777777" w:rsidR="00941FBD" w:rsidRDefault="00941FBD" w:rsidP="00354AF4">
      <w:pPr>
        <w:ind w:left="720"/>
        <w:rPr>
          <w:noProof/>
        </w:rPr>
      </w:pPr>
    </w:p>
    <w:p w14:paraId="0A278C1F" w14:textId="65D21506" w:rsidR="00941FBD" w:rsidRDefault="00941FBD" w:rsidP="00354AF4">
      <w:pPr>
        <w:ind w:left="720"/>
        <w:rPr>
          <w:noProof/>
        </w:rPr>
      </w:pPr>
      <w:del w:id="16" w:author="Cliff Rodriguez" w:date="2018-01-25T18:17:00Z">
        <w:r w:rsidDel="00457657">
          <w:rPr>
            <w:noProof/>
          </w:rPr>
          <w:drawing>
            <wp:inline distT="0" distB="0" distL="0" distR="0" wp14:anchorId="1D68BF78" wp14:editId="477D69DC">
              <wp:extent cx="4269740" cy="1797815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3"/>
                      <a:srcRect t="32773" b="33898"/>
                      <a:stretch/>
                    </pic:blipFill>
                    <pic:spPr bwMode="auto">
                      <a:xfrm>
                        <a:off x="0" y="0"/>
                        <a:ext cx="4280824" cy="1802482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6B1525E4" w14:textId="77777777" w:rsidR="00457657" w:rsidRDefault="00941FBD" w:rsidP="00354AF4">
      <w:pPr>
        <w:ind w:left="720"/>
        <w:rPr>
          <w:ins w:id="17" w:author="Cliff Rodriguez" w:date="2018-01-25T18:18:00Z"/>
          <w:i/>
          <w:iCs/>
          <w:noProof/>
          <w:color w:val="4472C4" w:themeColor="accent1"/>
        </w:rPr>
      </w:pPr>
      <w:del w:id="18" w:author="Cliff Rodriguez" w:date="2018-01-25T18:17:00Z">
        <w:r w:rsidDel="00457657">
          <w:rPr>
            <w:noProof/>
          </w:rPr>
          <w:drawing>
            <wp:inline distT="0" distB="0" distL="0" distR="0" wp14:anchorId="0045E68B" wp14:editId="11BACFEE">
              <wp:extent cx="4270345" cy="1752600"/>
              <wp:effectExtent l="0" t="0" r="0" b="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3"/>
                      <a:srcRect t="67514"/>
                      <a:stretch/>
                    </pic:blipFill>
                    <pic:spPr bwMode="auto">
                      <a:xfrm>
                        <a:off x="0" y="0"/>
                        <a:ext cx="4280824" cy="1756901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4045DF21" w14:textId="7B53B78F" w:rsidR="00457657" w:rsidRDefault="00457657" w:rsidP="00354AF4">
      <w:pPr>
        <w:ind w:left="720"/>
        <w:rPr>
          <w:ins w:id="19" w:author="Cliff Rodriguez" w:date="2018-01-25T18:21:00Z"/>
          <w:i/>
          <w:iCs/>
          <w:noProof/>
          <w:color w:val="4472C4" w:themeColor="accent1"/>
        </w:rPr>
      </w:pPr>
      <w:ins w:id="20" w:author="Cliff Rodriguez" w:date="2018-01-25T18:22:00Z">
        <w:r w:rsidRPr="00457657">
          <w:rPr>
            <w:i/>
            <w:iCs/>
            <w:noProof/>
            <w:color w:val="4472C4" w:themeColor="accent1"/>
          </w:rPr>
          <w:lastRenderedPageBreak/>
          <w:drawing>
            <wp:inline distT="0" distB="0" distL="0" distR="0" wp14:anchorId="55B5DB5D" wp14:editId="3CAD66B6">
              <wp:extent cx="4046039" cy="3474720"/>
              <wp:effectExtent l="0" t="0" r="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48331" b="50493"/>
                      <a:stretch/>
                    </pic:blipFill>
                    <pic:spPr bwMode="auto">
                      <a:xfrm>
                        <a:off x="0" y="0"/>
                        <a:ext cx="4049101" cy="347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07C8E93" w14:textId="77777777" w:rsidR="00457657" w:rsidRDefault="00457657" w:rsidP="00354AF4">
      <w:pPr>
        <w:ind w:left="720"/>
        <w:rPr>
          <w:ins w:id="21" w:author="Cliff Rodriguez" w:date="2018-01-25T18:22:00Z"/>
          <w:i/>
          <w:iCs/>
          <w:noProof/>
          <w:color w:val="4472C4" w:themeColor="accent1"/>
        </w:rPr>
      </w:pPr>
    </w:p>
    <w:p w14:paraId="5A4C490F" w14:textId="7EFD24E0" w:rsidR="00941FBD" w:rsidRDefault="00457657" w:rsidP="00354AF4">
      <w:pPr>
        <w:ind w:left="720"/>
        <w:rPr>
          <w:i/>
          <w:iCs/>
          <w:color w:val="4472C4" w:themeColor="accent1"/>
        </w:rPr>
      </w:pPr>
      <w:ins w:id="22" w:author="Cliff Rodriguez" w:date="2018-01-25T18:21:00Z">
        <w:r w:rsidRPr="00457657">
          <w:rPr>
            <w:i/>
            <w:iCs/>
            <w:noProof/>
            <w:color w:val="4472C4" w:themeColor="accent1"/>
          </w:rPr>
          <w:drawing>
            <wp:inline distT="0" distB="0" distL="0" distR="0" wp14:anchorId="1BC95BA0" wp14:editId="117B5CEE">
              <wp:extent cx="4046039" cy="3536315"/>
              <wp:effectExtent l="0" t="0" r="0" b="0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49616" r="48331"/>
                      <a:stretch/>
                    </pic:blipFill>
                    <pic:spPr bwMode="auto">
                      <a:xfrm>
                        <a:off x="0" y="0"/>
                        <a:ext cx="4049101" cy="35389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64B29B7" w14:textId="2E210806" w:rsidR="004B32BF" w:rsidRPr="00354AF4" w:rsidRDefault="004B32BF" w:rsidP="00354AF4">
      <w:pPr>
        <w:ind w:left="720"/>
        <w:rPr>
          <w:i/>
          <w:iCs/>
          <w:color w:val="4472C4" w:themeColor="accent1"/>
        </w:rPr>
      </w:pPr>
      <w:del w:id="23" w:author="Cliff Rodriguez" w:date="2018-01-25T18:17:00Z">
        <w:r w:rsidRPr="004B32BF" w:rsidDel="00457657">
          <w:rPr>
            <w:i/>
            <w:iCs/>
            <w:noProof/>
            <w:color w:val="4472C4" w:themeColor="accent1"/>
          </w:rPr>
          <w:drawing>
            <wp:inline distT="0" distB="0" distL="0" distR="0" wp14:anchorId="2F305665" wp14:editId="443D955D">
              <wp:extent cx="3931920" cy="1792605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33844"/>
                      <a:stretch/>
                    </pic:blipFill>
                    <pic:spPr bwMode="auto">
                      <a:xfrm>
                        <a:off x="0" y="0"/>
                        <a:ext cx="3932054" cy="1792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3A10DEBB" w14:textId="77777777" w:rsidR="004B32BF" w:rsidRDefault="004B32BF" w:rsidP="004B32BF">
      <w:pPr>
        <w:pStyle w:val="ListParagraph"/>
      </w:pPr>
    </w:p>
    <w:p w14:paraId="006461C7" w14:textId="318ABE43" w:rsidR="004B32BF" w:rsidRDefault="004B32BF" w:rsidP="00633AA5">
      <w:pPr>
        <w:pStyle w:val="ListParagraph"/>
      </w:pPr>
    </w:p>
    <w:p w14:paraId="32B1E922" w14:textId="77777777" w:rsidR="004B32BF" w:rsidRDefault="004B32BF" w:rsidP="00633AA5">
      <w:pPr>
        <w:pStyle w:val="ListParagraph"/>
      </w:pPr>
    </w:p>
    <w:p w14:paraId="7CDE8EC9" w14:textId="23F9994B" w:rsidR="00A8778F" w:rsidRPr="00745D4B" w:rsidRDefault="00787E0A" w:rsidP="00A8778F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073AEC">
        <w:t>Based on calculations made using the OLS method, for each firm the added value from one year of education is</w:t>
      </w:r>
      <w:r w:rsidR="00745D4B">
        <w:t xml:space="preserve"> listed below for each firm</w:t>
      </w:r>
      <w:r w:rsidR="004B1441">
        <w:t>:</w:t>
      </w:r>
    </w:p>
    <w:p w14:paraId="1CD8D186" w14:textId="1DD36539" w:rsidR="00745D4B" w:rsidRPr="00F04102" w:rsidRDefault="00745D4B" w:rsidP="00745D4B">
      <w:pPr>
        <w:pStyle w:val="ListParagraph"/>
        <w:numPr>
          <w:ilvl w:val="2"/>
          <w:numId w:val="2"/>
        </w:numPr>
        <w:rPr>
          <w:rStyle w:val="IntenseEmphasis"/>
          <w:highlight w:val="yellow"/>
        </w:rPr>
      </w:pPr>
      <w:r w:rsidRPr="00F04102">
        <w:rPr>
          <w:rStyle w:val="IntenseEmphasis"/>
          <w:highlight w:val="yellow"/>
        </w:rPr>
        <w:t>Firm 1:</w:t>
      </w:r>
      <w:r w:rsidR="004B1441" w:rsidRPr="00F04102">
        <w:rPr>
          <w:rStyle w:val="IntenseEmphasis"/>
          <w:highlight w:val="yellow"/>
        </w:rPr>
        <w:t xml:space="preserve"> </w:t>
      </w:r>
      <w:r w:rsidR="009F7709" w:rsidRPr="00F04102">
        <w:rPr>
          <w:rStyle w:val="IntenseEmphasis"/>
          <w:highlight w:val="yellow"/>
        </w:rPr>
        <w:t>1.33 (units unknown)</w:t>
      </w:r>
    </w:p>
    <w:p w14:paraId="03CF394B" w14:textId="6028FE2C" w:rsidR="00745D4B" w:rsidRPr="00F04102" w:rsidRDefault="00745D4B" w:rsidP="00745D4B">
      <w:pPr>
        <w:pStyle w:val="ListParagraph"/>
        <w:numPr>
          <w:ilvl w:val="2"/>
          <w:numId w:val="2"/>
        </w:numPr>
        <w:rPr>
          <w:rStyle w:val="IntenseEmphasis"/>
          <w:highlight w:val="yellow"/>
        </w:rPr>
      </w:pPr>
      <w:r w:rsidRPr="00F04102">
        <w:rPr>
          <w:rStyle w:val="IntenseEmphasis"/>
          <w:highlight w:val="yellow"/>
        </w:rPr>
        <w:t>Firm 2</w:t>
      </w:r>
      <w:r w:rsidR="009F7709" w:rsidRPr="00F04102">
        <w:rPr>
          <w:rStyle w:val="IntenseEmphasis"/>
          <w:highlight w:val="yellow"/>
        </w:rPr>
        <w:t>: 1.33 (units unknown)</w:t>
      </w:r>
    </w:p>
    <w:p w14:paraId="375326AE" w14:textId="4488FDFC" w:rsidR="00745D4B" w:rsidRPr="00F04102" w:rsidRDefault="00745D4B" w:rsidP="00745D4B">
      <w:pPr>
        <w:pStyle w:val="ListParagraph"/>
        <w:numPr>
          <w:ilvl w:val="2"/>
          <w:numId w:val="2"/>
        </w:numPr>
        <w:rPr>
          <w:rStyle w:val="IntenseEmphasis"/>
          <w:highlight w:val="yellow"/>
        </w:rPr>
      </w:pPr>
      <w:r w:rsidRPr="00F04102">
        <w:rPr>
          <w:rStyle w:val="IntenseEmphasis"/>
          <w:highlight w:val="yellow"/>
        </w:rPr>
        <w:t>Firm 3</w:t>
      </w:r>
      <w:r w:rsidR="009F7709" w:rsidRPr="00F04102">
        <w:rPr>
          <w:rStyle w:val="IntenseEmphasis"/>
          <w:highlight w:val="yellow"/>
        </w:rPr>
        <w:t>:</w:t>
      </w:r>
      <w:r w:rsidR="00D348A3" w:rsidRPr="00F04102">
        <w:rPr>
          <w:rStyle w:val="IntenseEmphasis"/>
          <w:highlight w:val="yellow"/>
        </w:rPr>
        <w:t xml:space="preserve"> </w:t>
      </w:r>
      <w:r w:rsidR="009F7709" w:rsidRPr="00F04102">
        <w:rPr>
          <w:rStyle w:val="IntenseEmphasis"/>
          <w:highlight w:val="yellow"/>
        </w:rPr>
        <w:t>1.33 (units unknown)</w:t>
      </w:r>
    </w:p>
    <w:p w14:paraId="0496B636" w14:textId="7979929A" w:rsidR="00941FBD" w:rsidRPr="00F04102" w:rsidRDefault="00941FBD" w:rsidP="00745D4B">
      <w:pPr>
        <w:pStyle w:val="ListParagraph"/>
        <w:numPr>
          <w:ilvl w:val="2"/>
          <w:numId w:val="2"/>
        </w:numPr>
        <w:rPr>
          <w:rStyle w:val="IntenseEmphasis"/>
          <w:highlight w:val="yellow"/>
        </w:rPr>
      </w:pPr>
      <w:r w:rsidRPr="00F04102">
        <w:rPr>
          <w:rStyle w:val="IntenseEmphasis"/>
          <w:highlight w:val="yellow"/>
        </w:rPr>
        <w:t>Firm 4</w:t>
      </w:r>
      <w:r w:rsidR="009F7709" w:rsidRPr="00F04102">
        <w:rPr>
          <w:rStyle w:val="IntenseEmphasis"/>
          <w:highlight w:val="yellow"/>
        </w:rPr>
        <w:t>: 1.33 (units unknown)</w:t>
      </w:r>
    </w:p>
    <w:p w14:paraId="298BB8DF" w14:textId="4D4F02D2" w:rsidR="00A8778F" w:rsidRPr="00630A33" w:rsidRDefault="00787E0A" w:rsidP="00A8778F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073AEC">
        <w:t>The relationship between hourly wages and years of education for each firm is graphed below.</w:t>
      </w:r>
    </w:p>
    <w:p w14:paraId="6B2C2214" w14:textId="243F344A" w:rsidR="00630A33" w:rsidRDefault="00630A33" w:rsidP="00630A33">
      <w:pPr>
        <w:pStyle w:val="ListParagraph"/>
        <w:ind w:left="1080"/>
        <w:rPr>
          <w:rStyle w:val="IntenseEmphasis"/>
        </w:rPr>
      </w:pPr>
      <w:r>
        <w:rPr>
          <w:rStyle w:val="IntenseEmphasis"/>
        </w:rPr>
        <w:t>Firm 1</w:t>
      </w:r>
    </w:p>
    <w:p w14:paraId="27C5B3D5" w14:textId="5EEC2BB9" w:rsidR="00630A33" w:rsidRDefault="00630A33" w:rsidP="00630A33">
      <w:pPr>
        <w:pStyle w:val="ListParagraph"/>
        <w:ind w:left="1080"/>
        <w:rPr>
          <w:rStyle w:val="IntenseEmphasis"/>
        </w:rPr>
      </w:pPr>
      <w:r w:rsidRPr="00630A33">
        <w:rPr>
          <w:rStyle w:val="IntenseEmphasis"/>
          <w:noProof/>
        </w:rPr>
        <w:drawing>
          <wp:inline distT="0" distB="0" distL="0" distR="0" wp14:anchorId="0AAEBBEA" wp14:editId="0E2DB701">
            <wp:extent cx="3048953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735" cy="22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3F16" w14:textId="126397DA" w:rsidR="00630A33" w:rsidRDefault="00630A33" w:rsidP="00630A33">
      <w:pPr>
        <w:pStyle w:val="ListParagraph"/>
        <w:ind w:left="1080"/>
        <w:rPr>
          <w:rStyle w:val="IntenseEmphasis"/>
        </w:rPr>
      </w:pPr>
    </w:p>
    <w:p w14:paraId="11C54A62" w14:textId="5C60BE66" w:rsidR="00630A33" w:rsidRDefault="00630A33" w:rsidP="00630A33">
      <w:pPr>
        <w:pStyle w:val="ListParagraph"/>
        <w:ind w:left="1080"/>
        <w:rPr>
          <w:rStyle w:val="IntenseEmphasis"/>
        </w:rPr>
      </w:pPr>
      <w:r>
        <w:rPr>
          <w:rStyle w:val="IntenseEmphasis"/>
        </w:rPr>
        <w:t>Firm 2</w:t>
      </w:r>
    </w:p>
    <w:p w14:paraId="067536D6" w14:textId="3EF8FE21" w:rsidR="00630A33" w:rsidRDefault="00630A33" w:rsidP="00630A33">
      <w:pPr>
        <w:pStyle w:val="ListParagraph"/>
        <w:ind w:left="1080"/>
        <w:rPr>
          <w:rStyle w:val="IntenseEmphasis"/>
        </w:rPr>
      </w:pPr>
      <w:r w:rsidRPr="00630A33">
        <w:rPr>
          <w:rStyle w:val="IntenseEmphasis"/>
          <w:noProof/>
        </w:rPr>
        <w:drawing>
          <wp:inline distT="0" distB="0" distL="0" distR="0" wp14:anchorId="3B618422" wp14:editId="50A88381">
            <wp:extent cx="3080385" cy="22402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472" cy="224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1E9A" w14:textId="4EA28850" w:rsidR="00630A33" w:rsidRDefault="00630A33" w:rsidP="00630A33">
      <w:pPr>
        <w:pStyle w:val="ListParagraph"/>
        <w:ind w:left="1080"/>
        <w:rPr>
          <w:rStyle w:val="IntenseEmphasis"/>
        </w:rPr>
      </w:pPr>
      <w:r>
        <w:rPr>
          <w:rStyle w:val="IntenseEmphasis"/>
        </w:rPr>
        <w:t>Firm 3</w:t>
      </w:r>
    </w:p>
    <w:p w14:paraId="4C543948" w14:textId="445F1B74" w:rsidR="00630A33" w:rsidRDefault="00630A33" w:rsidP="00630A33">
      <w:pPr>
        <w:pStyle w:val="ListParagraph"/>
        <w:ind w:left="1080"/>
        <w:rPr>
          <w:rStyle w:val="IntenseEmphasis"/>
        </w:rPr>
      </w:pPr>
      <w:r w:rsidRPr="00630A33">
        <w:rPr>
          <w:rStyle w:val="IntenseEmphasis"/>
          <w:noProof/>
        </w:rPr>
        <w:lastRenderedPageBreak/>
        <w:drawing>
          <wp:inline distT="0" distB="0" distL="0" distR="0" wp14:anchorId="065C69EE" wp14:editId="13E8C993">
            <wp:extent cx="3132773" cy="2278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60" cy="22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7B74" w14:textId="4BED8B2D" w:rsidR="00941FBD" w:rsidRDefault="00941FBD" w:rsidP="00941FBD">
      <w:pPr>
        <w:pStyle w:val="ListParagraph"/>
        <w:ind w:left="1080"/>
        <w:rPr>
          <w:rStyle w:val="IntenseEmphasis"/>
        </w:rPr>
      </w:pPr>
      <w:r>
        <w:rPr>
          <w:rStyle w:val="IntenseEmphasis"/>
        </w:rPr>
        <w:t>Firm 4</w:t>
      </w:r>
    </w:p>
    <w:p w14:paraId="0FAD165F" w14:textId="67FFB784" w:rsidR="00941FBD" w:rsidRPr="00073AEC" w:rsidRDefault="00941FBD" w:rsidP="00630A33">
      <w:pPr>
        <w:pStyle w:val="ListParagraph"/>
        <w:ind w:left="1080"/>
        <w:rPr>
          <w:rStyle w:val="IntenseEmphasis"/>
        </w:rPr>
      </w:pPr>
      <w:r w:rsidRPr="00941FBD">
        <w:rPr>
          <w:rStyle w:val="IntenseEmphasis"/>
          <w:noProof/>
        </w:rPr>
        <w:drawing>
          <wp:inline distT="0" distB="0" distL="0" distR="0" wp14:anchorId="0272E342" wp14:editId="2B2F856A">
            <wp:extent cx="314325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924" cy="228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581E" w14:textId="22F87C35" w:rsidR="00A8778F" w:rsidRPr="00073AEC" w:rsidRDefault="00787E0A" w:rsidP="00A8778F">
      <w:pPr>
        <w:pStyle w:val="ListParagraph"/>
        <w:numPr>
          <w:ilvl w:val="0"/>
          <w:numId w:val="2"/>
        </w:numPr>
        <w:rPr>
          <w:rStyle w:val="IntenseEmphasis"/>
        </w:rPr>
      </w:pPr>
      <w:r w:rsidRPr="00073AEC">
        <w:t xml:space="preserve">Reviewing the </w:t>
      </w:r>
      <w:proofErr w:type="gramStart"/>
      <w:r w:rsidRPr="00073AEC">
        <w:t>graphs</w:t>
      </w:r>
      <w:proofErr w:type="gramEnd"/>
      <w:r w:rsidRPr="00073AEC">
        <w:t xml:space="preserve"> the prediction is</w:t>
      </w:r>
      <w:r w:rsidR="00F04102">
        <w:t xml:space="preserve"> </w:t>
      </w:r>
      <w:r w:rsidRPr="00073AEC">
        <w:t>equally good for each firm.  This is becaus</w:t>
      </w:r>
      <w:r w:rsidR="00F04102">
        <w:t xml:space="preserve">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4102">
        <w:rPr>
          <w:rFonts w:eastAsiaTheme="minorEastAsia"/>
        </w:rPr>
        <w:t xml:space="preserve">value for each is </w:t>
      </w:r>
      <w:ins w:id="24" w:author="Cliff Rodriguez" w:date="2018-01-25T18:26:00Z">
        <w:r w:rsidR="00457657">
          <w:rPr>
            <w:rFonts w:eastAsiaTheme="minorEastAsia"/>
          </w:rPr>
          <w:t>.5</w:t>
        </w:r>
      </w:ins>
      <w:del w:id="25" w:author="Cliff Rodriguez" w:date="2018-01-25T18:26:00Z">
        <w:r w:rsidR="00F04102" w:rsidDel="00457657">
          <w:rPr>
            <w:rFonts w:eastAsiaTheme="minorEastAsia"/>
          </w:rPr>
          <w:delText>1.33</w:delText>
        </w:r>
      </w:del>
      <w:r w:rsidR="00F04102">
        <w:rPr>
          <w:rFonts w:eastAsiaTheme="minorEastAsia"/>
        </w:rPr>
        <w:t xml:space="preserve">, meaning income increases by </w:t>
      </w:r>
      <w:ins w:id="26" w:author="Cliff Rodriguez" w:date="2018-01-25T18:26:00Z">
        <w:r w:rsidR="00457657">
          <w:rPr>
            <w:rFonts w:eastAsiaTheme="minorEastAsia"/>
          </w:rPr>
          <w:t>.5</w:t>
        </w:r>
      </w:ins>
      <w:ins w:id="27" w:author="Cliff Rodriguez" w:date="2018-01-25T18:28:00Z">
        <w:r w:rsidR="00457657">
          <w:rPr>
            <w:rFonts w:eastAsiaTheme="minorEastAsia"/>
          </w:rPr>
          <w:t>0 cents per hour</w:t>
        </w:r>
      </w:ins>
      <w:del w:id="28" w:author="Cliff Rodriguez" w:date="2018-01-25T18:26:00Z">
        <w:r w:rsidR="00F04102" w:rsidDel="00457657">
          <w:rPr>
            <w:rFonts w:eastAsiaTheme="minorEastAsia"/>
          </w:rPr>
          <w:delText>1.33</w:delText>
        </w:r>
      </w:del>
      <w:del w:id="29" w:author="Cliff Rodriguez" w:date="2018-01-25T18:28:00Z">
        <w:r w:rsidR="00F04102" w:rsidDel="00457657">
          <w:rPr>
            <w:rFonts w:eastAsiaTheme="minorEastAsia"/>
          </w:rPr>
          <w:delText>units</w:delText>
        </w:r>
      </w:del>
      <w:r w:rsidR="00F04102">
        <w:rPr>
          <w:rFonts w:eastAsiaTheme="minorEastAsia"/>
        </w:rPr>
        <w:t xml:space="preserve"> per</w:t>
      </w:r>
      <w:ins w:id="30" w:author="Cliff Rodriguez" w:date="2018-01-25T18:28:00Z">
        <w:r w:rsidR="00457657">
          <w:rPr>
            <w:rFonts w:eastAsiaTheme="minorEastAsia"/>
          </w:rPr>
          <w:t xml:space="preserve"> each</w:t>
        </w:r>
      </w:ins>
      <w:r w:rsidR="00F04102">
        <w:rPr>
          <w:rFonts w:eastAsiaTheme="minorEastAsia"/>
        </w:rPr>
        <w:t xml:space="preserve"> additional year of education.</w:t>
      </w:r>
    </w:p>
    <w:p w14:paraId="19DD6379" w14:textId="2F608C38" w:rsidR="00A8778F" w:rsidRPr="00F04102" w:rsidRDefault="00787E0A" w:rsidP="00787E0A">
      <w:pPr>
        <w:pStyle w:val="ListParagraph"/>
        <w:numPr>
          <w:ilvl w:val="0"/>
          <w:numId w:val="2"/>
        </w:numPr>
        <w:rPr>
          <w:i/>
          <w:iCs/>
          <w:color w:val="4472C4" w:themeColor="accent1"/>
          <w:highlight w:val="yellow"/>
        </w:rPr>
      </w:pPr>
      <w:r w:rsidRPr="00F04102">
        <w:rPr>
          <w:highlight w:val="yellow"/>
        </w:rPr>
        <w:t xml:space="preserve">Reviewing the </w:t>
      </w:r>
      <w:proofErr w:type="gramStart"/>
      <w:r w:rsidRPr="00F04102">
        <w:rPr>
          <w:highlight w:val="yellow"/>
        </w:rPr>
        <w:t>graphs</w:t>
      </w:r>
      <w:proofErr w:type="gramEnd"/>
      <w:r w:rsidRPr="00F04102">
        <w:rPr>
          <w:highlight w:val="yellow"/>
        </w:rPr>
        <w:t xml:space="preserve"> the relationship</w:t>
      </w:r>
      <w:r w:rsidR="00C448E8" w:rsidRPr="00F04102">
        <w:rPr>
          <w:highlight w:val="yellow"/>
        </w:rPr>
        <w:t xml:space="preserve"> between hourly wages and years of education is/is not the same?  This is because…</w:t>
      </w:r>
    </w:p>
    <w:p w14:paraId="5D3DD400" w14:textId="39EB1346" w:rsidR="00A8778F" w:rsidRPr="00F04102" w:rsidRDefault="00C448E8" w:rsidP="00702B65">
      <w:pPr>
        <w:pStyle w:val="ListParagraph"/>
        <w:numPr>
          <w:ilvl w:val="0"/>
          <w:numId w:val="2"/>
        </w:numPr>
        <w:rPr>
          <w:rStyle w:val="IntenseEmphasis"/>
          <w:highlight w:val="yellow"/>
        </w:rPr>
      </w:pPr>
      <w:r w:rsidRPr="00F04102">
        <w:rPr>
          <w:highlight w:val="yellow"/>
        </w:rPr>
        <w:t xml:space="preserve">Based on points </w:t>
      </w:r>
      <w:r w:rsidRPr="00F04102">
        <w:rPr>
          <w:i/>
          <w:highlight w:val="yellow"/>
        </w:rPr>
        <w:t xml:space="preserve">v </w:t>
      </w:r>
      <w:r w:rsidRPr="00F04102">
        <w:rPr>
          <w:highlight w:val="yellow"/>
        </w:rPr>
        <w:t xml:space="preserve">and </w:t>
      </w:r>
      <w:r w:rsidRPr="00F04102">
        <w:rPr>
          <w:i/>
          <w:highlight w:val="yellow"/>
        </w:rPr>
        <w:t xml:space="preserve">vi </w:t>
      </w:r>
      <w:r w:rsidRPr="00F04102">
        <w:rPr>
          <w:highlight w:val="yellow"/>
        </w:rPr>
        <w:t>above it is suggested that ……. About the choice of model in estimation</w:t>
      </w:r>
    </w:p>
    <w:p w14:paraId="27FAE2F0" w14:textId="77777777" w:rsidR="00702B65" w:rsidRPr="00073AEC" w:rsidRDefault="00702B65" w:rsidP="00702B65">
      <w:pPr>
        <w:rPr>
          <w:rStyle w:val="IntenseEmphasis"/>
        </w:rPr>
      </w:pPr>
    </w:p>
    <w:p w14:paraId="0A87CB53" w14:textId="7E6F477E" w:rsidR="00787E0A" w:rsidRPr="00073AEC" w:rsidRDefault="00787E0A" w:rsidP="00787E0A">
      <w:pPr>
        <w:pStyle w:val="Heading1"/>
      </w:pPr>
      <w:bookmarkStart w:id="31" w:name="_Toc504487750"/>
      <w:r w:rsidRPr="00073AEC">
        <w:t>Question 3</w:t>
      </w:r>
      <w:bookmarkEnd w:id="31"/>
    </w:p>
    <w:p w14:paraId="168FE554" w14:textId="4AC34F2B" w:rsidR="00787E0A" w:rsidRPr="00F04102" w:rsidRDefault="00C448E8" w:rsidP="00787E0A">
      <w:pPr>
        <w:pStyle w:val="ListParagraph"/>
        <w:numPr>
          <w:ilvl w:val="0"/>
          <w:numId w:val="3"/>
        </w:numPr>
        <w:rPr>
          <w:i/>
          <w:iCs/>
          <w:color w:val="4472C4" w:themeColor="accent1"/>
          <w:highlight w:val="yellow"/>
        </w:rPr>
      </w:pPr>
      <w:r w:rsidRPr="00F04102">
        <w:rPr>
          <w:highlight w:val="yellow"/>
        </w:rPr>
        <w:t>See appendix I for work</w:t>
      </w:r>
    </w:p>
    <w:p w14:paraId="04243E5A" w14:textId="783D5E4B" w:rsidR="00787E0A" w:rsidRPr="00F04102" w:rsidRDefault="00F32D47" w:rsidP="00787E0A">
      <w:pPr>
        <w:pStyle w:val="ListParagraph"/>
        <w:ind w:left="1440"/>
        <w:rPr>
          <w:rFonts w:eastAsiaTheme="minorEastAsia"/>
          <w:i/>
          <w:iCs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="00C448E8" w:rsidRPr="00F04102">
        <w:rPr>
          <w:rFonts w:eastAsiaTheme="minorEastAsia"/>
          <w:i/>
          <w:iCs/>
          <w:highlight w:val="yellow"/>
        </w:rPr>
        <w:t xml:space="preserve"> = </w:t>
      </w:r>
    </w:p>
    <w:p w14:paraId="65574D6B" w14:textId="0509EB6E" w:rsidR="00C448E8" w:rsidRPr="00F04102" w:rsidRDefault="00C448E8" w:rsidP="00787E0A">
      <w:pPr>
        <w:pStyle w:val="ListParagraph"/>
        <w:ind w:left="1440"/>
        <w:rPr>
          <w:i/>
          <w:iCs/>
          <w:highlight w:val="yellow"/>
        </w:rPr>
      </w:pPr>
    </w:p>
    <w:p w14:paraId="40142C55" w14:textId="793E7A04" w:rsidR="00C448E8" w:rsidRPr="00F04102" w:rsidRDefault="00F32D47" w:rsidP="00C448E8">
      <w:pPr>
        <w:pStyle w:val="ListParagraph"/>
        <w:ind w:left="1440"/>
        <w:rPr>
          <w:i/>
          <w:iCs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="00C448E8" w:rsidRPr="00F04102">
        <w:rPr>
          <w:rFonts w:eastAsiaTheme="minorEastAsia"/>
          <w:i/>
          <w:iCs/>
          <w:highlight w:val="yellow"/>
        </w:rPr>
        <w:t xml:space="preserve"> = </w:t>
      </w:r>
    </w:p>
    <w:p w14:paraId="689995B4" w14:textId="6D76DB9D" w:rsidR="00C448E8" w:rsidRPr="00F04102" w:rsidRDefault="00C448E8" w:rsidP="00787E0A">
      <w:pPr>
        <w:pStyle w:val="ListParagraph"/>
        <w:ind w:left="1440"/>
        <w:rPr>
          <w:i/>
          <w:iCs/>
          <w:highlight w:val="yellow"/>
        </w:rPr>
      </w:pPr>
    </w:p>
    <w:p w14:paraId="03D40502" w14:textId="77777777" w:rsidR="00C448E8" w:rsidRPr="00F04102" w:rsidRDefault="00C448E8" w:rsidP="00787E0A">
      <w:pPr>
        <w:pStyle w:val="ListParagraph"/>
        <w:ind w:left="1440"/>
        <w:rPr>
          <w:i/>
          <w:iCs/>
          <w:highlight w:val="yellow"/>
        </w:rPr>
      </w:pPr>
    </w:p>
    <w:p w14:paraId="7D78B80A" w14:textId="590ED086" w:rsidR="00787E0A" w:rsidRPr="00F04102" w:rsidRDefault="00B06678" w:rsidP="00787E0A">
      <w:pPr>
        <w:pStyle w:val="ListParagraph"/>
        <w:numPr>
          <w:ilvl w:val="0"/>
          <w:numId w:val="3"/>
        </w:numPr>
        <w:rPr>
          <w:i/>
          <w:iCs/>
          <w:color w:val="4472C4" w:themeColor="accent1"/>
          <w:highlight w:val="yellow"/>
        </w:rPr>
      </w:pPr>
      <w:r w:rsidRPr="00F04102">
        <w:rPr>
          <w:highlight w:val="yellow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F04102">
        <w:rPr>
          <w:rFonts w:eastAsiaTheme="minorEastAsia"/>
          <w:iCs/>
          <w:highlight w:val="yellow"/>
        </w:rPr>
        <w:t xml:space="preserve"> term in this model is/is not useful because…</w:t>
      </w:r>
    </w:p>
    <w:p w14:paraId="1B39646D" w14:textId="77777777" w:rsidR="00787E0A" w:rsidRPr="00F04102" w:rsidRDefault="00787E0A" w:rsidP="00787E0A">
      <w:pPr>
        <w:pStyle w:val="ListParagraph"/>
        <w:ind w:left="1080"/>
        <w:rPr>
          <w:rStyle w:val="IntenseEmphasis"/>
          <w:highlight w:val="yellow"/>
        </w:rPr>
      </w:pPr>
    </w:p>
    <w:p w14:paraId="03CE68C4" w14:textId="6A931E61" w:rsidR="00787E0A" w:rsidRPr="00F04102" w:rsidRDefault="00B06678" w:rsidP="00787E0A">
      <w:pPr>
        <w:pStyle w:val="ListParagraph"/>
        <w:numPr>
          <w:ilvl w:val="0"/>
          <w:numId w:val="3"/>
        </w:numPr>
        <w:rPr>
          <w:rStyle w:val="IntenseEmphasis"/>
          <w:highlight w:val="yellow"/>
        </w:rPr>
      </w:pPr>
      <w:r w:rsidRPr="00F04102">
        <w:rPr>
          <w:highlight w:val="yellow"/>
        </w:rPr>
        <w:t>The GPA score is predicted to be …. if the ACT score increases by 5 points?</w:t>
      </w:r>
    </w:p>
    <w:p w14:paraId="2095DF67" w14:textId="16B196FE" w:rsidR="00787E0A" w:rsidRPr="00F04102" w:rsidRDefault="00B06678" w:rsidP="00787E0A">
      <w:pPr>
        <w:pStyle w:val="ListParagraph"/>
        <w:numPr>
          <w:ilvl w:val="0"/>
          <w:numId w:val="3"/>
        </w:numPr>
        <w:rPr>
          <w:i/>
          <w:iCs/>
          <w:color w:val="4472C4" w:themeColor="accent1"/>
          <w:highlight w:val="yellow"/>
        </w:rPr>
      </w:pPr>
      <w:r w:rsidRPr="00F04102">
        <w:rPr>
          <w:highlight w:val="yellow"/>
        </w:rPr>
        <w:t>The fitted values and residuals for each observation are presented in appendix II.</w:t>
      </w:r>
    </w:p>
    <w:p w14:paraId="35FA47BF" w14:textId="3E60B901" w:rsidR="00B06678" w:rsidRPr="00F04102" w:rsidRDefault="00B06678" w:rsidP="00B06678">
      <w:pPr>
        <w:ind w:left="1440"/>
        <w:rPr>
          <w:rStyle w:val="IntenseEmphasis"/>
          <w:highlight w:val="yellow"/>
        </w:rPr>
      </w:pPr>
      <w:r w:rsidRPr="00F04102">
        <w:rPr>
          <w:rStyle w:val="IntenseEmphasis"/>
          <w:highlight w:val="yellow"/>
        </w:rPr>
        <w:t>Calculation showing residuals approximately sum to zero:</w:t>
      </w:r>
    </w:p>
    <w:p w14:paraId="1FA626AB" w14:textId="77777777" w:rsidR="00B06678" w:rsidRPr="00F04102" w:rsidRDefault="00B06678" w:rsidP="00B06678">
      <w:pPr>
        <w:ind w:left="1440"/>
        <w:rPr>
          <w:rStyle w:val="IntenseEmphasis"/>
          <w:highlight w:val="yellow"/>
        </w:rPr>
      </w:pPr>
    </w:p>
    <w:p w14:paraId="5EE0C9FB" w14:textId="52B18C52" w:rsidR="00702B65" w:rsidRPr="00F04102" w:rsidRDefault="00B06678" w:rsidP="00702B65">
      <w:pPr>
        <w:pStyle w:val="ListParagraph"/>
        <w:numPr>
          <w:ilvl w:val="0"/>
          <w:numId w:val="3"/>
        </w:numPr>
        <w:rPr>
          <w:i/>
          <w:iCs/>
          <w:color w:val="4472C4" w:themeColor="accent1"/>
          <w:highlight w:val="yellow"/>
        </w:rPr>
      </w:pPr>
      <w:r w:rsidRPr="00F04102">
        <w:rPr>
          <w:highlight w:val="yellow"/>
        </w:rPr>
        <w:t>Blank of the variation in GPA for the eight students is explained by the ACT</w:t>
      </w:r>
      <w:r w:rsidR="00787E0A" w:rsidRPr="00F04102">
        <w:rPr>
          <w:highlight w:val="yellow"/>
        </w:rPr>
        <w:t>.  This is because…</w:t>
      </w:r>
    </w:p>
    <w:p w14:paraId="00610CF8" w14:textId="4AF0B894" w:rsidR="00B06678" w:rsidRPr="00073AEC" w:rsidRDefault="00B06678" w:rsidP="00B06678">
      <w:pPr>
        <w:rPr>
          <w:rStyle w:val="IntenseEmphasis"/>
        </w:rPr>
      </w:pPr>
    </w:p>
    <w:p w14:paraId="113032DF" w14:textId="3FAAA736" w:rsidR="00B06678" w:rsidRPr="00073AEC" w:rsidRDefault="00B06678" w:rsidP="00B06678">
      <w:pPr>
        <w:pStyle w:val="Heading1"/>
      </w:pPr>
      <w:bookmarkStart w:id="32" w:name="_Toc504487751"/>
      <w:r w:rsidRPr="00073AEC">
        <w:t>Question 4</w:t>
      </w:r>
      <w:bookmarkEnd w:id="32"/>
    </w:p>
    <w:p w14:paraId="011C3FCD" w14:textId="04A043AC" w:rsidR="00B06678" w:rsidRPr="00073AEC" w:rsidRDefault="00F32D47" w:rsidP="00B0667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beauty </m:t>
            </m:r>
          </m:e>
        </m:acc>
      </m:oMath>
      <w:r w:rsidR="008C62BA" w:rsidRPr="00073AEC">
        <w:rPr>
          <w:rFonts w:eastAsiaTheme="minorEastAsia"/>
          <w:i/>
        </w:rPr>
        <w:t xml:space="preserve">= </w:t>
      </w:r>
      <w:r w:rsidR="00F04102">
        <w:rPr>
          <w:rFonts w:eastAsiaTheme="minorEastAsia"/>
          <w:i/>
        </w:rPr>
        <w:t>-1.02 e-08</w:t>
      </w:r>
      <w:r w:rsidR="000F21E1">
        <w:rPr>
          <w:rFonts w:eastAsiaTheme="minorEastAsia"/>
          <w:i/>
        </w:rPr>
        <w:t>, or near zero</w:t>
      </w:r>
    </w:p>
    <w:p w14:paraId="4CE0CC68" w14:textId="2054883A" w:rsidR="008C62BA" w:rsidRPr="00073AEC" w:rsidRDefault="007E6D85" w:rsidP="008C62BA">
      <w:pPr>
        <w:pStyle w:val="ListParagraph"/>
        <w:ind w:left="1080"/>
        <w:rPr>
          <w:i/>
          <w:iCs/>
          <w:color w:val="4472C4" w:themeColor="accent1"/>
        </w:rPr>
      </w:pPr>
      <w:r>
        <w:rPr>
          <w:noProof/>
        </w:rPr>
        <w:drawing>
          <wp:inline distT="0" distB="0" distL="0" distR="0" wp14:anchorId="65FAEF16" wp14:editId="66B30CE9">
            <wp:extent cx="508635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31C8" w14:textId="0C33885A" w:rsidR="008C62BA" w:rsidRPr="00073AEC" w:rsidRDefault="00F32D47" w:rsidP="008C62BA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beauty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beauty </m:t>
            </m:r>
          </m:e>
        </m:acc>
      </m:oMath>
      <w:r w:rsidR="0015014F" w:rsidRPr="00073AEC">
        <w:rPr>
          <w:rFonts w:eastAsiaTheme="minorEastAsia"/>
          <w:i/>
        </w:rPr>
        <w:t xml:space="preserve"> =</w:t>
      </w:r>
    </w:p>
    <w:p w14:paraId="24FE2B0B" w14:textId="77777777" w:rsidR="0015014F" w:rsidRPr="00073AEC" w:rsidRDefault="0015014F" w:rsidP="0015014F">
      <w:pPr>
        <w:pStyle w:val="ListParagraph"/>
        <w:rPr>
          <w:i/>
          <w:iCs/>
          <w:color w:val="4472C4" w:themeColor="accent1"/>
        </w:rPr>
      </w:pPr>
    </w:p>
    <w:p w14:paraId="3002A2BD" w14:textId="6B6A8F3D" w:rsidR="0015014F" w:rsidRPr="00073AEC" w:rsidRDefault="00F32D47" w:rsidP="0015014F">
      <w:pPr>
        <w:pStyle w:val="ListParagraph"/>
        <w:ind w:left="1080"/>
        <w:rPr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beauty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beauty 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8B1012B" w14:textId="77777777" w:rsidR="008C62BA" w:rsidRPr="00073AEC" w:rsidRDefault="008C62BA" w:rsidP="008C62BA">
      <w:pPr>
        <w:pStyle w:val="ListParagraph"/>
        <w:rPr>
          <w:i/>
          <w:iCs/>
          <w:color w:val="4472C4" w:themeColor="accent1"/>
        </w:rPr>
      </w:pPr>
    </w:p>
    <w:p w14:paraId="79F7E91B" w14:textId="617D1033" w:rsidR="008C62BA" w:rsidRPr="00822DD4" w:rsidRDefault="008C62BA" w:rsidP="008C62BA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rPr>
          <w:rFonts w:eastAsiaTheme="minorEastAsia"/>
          <w:iCs/>
        </w:rPr>
        <w:t xml:space="preserve">The covariance </w:t>
      </w:r>
      <w:r w:rsidR="0015014F" w:rsidRPr="00073AEC">
        <w:rPr>
          <w:rFonts w:eastAsiaTheme="minorEastAsia"/>
          <w:iCs/>
        </w:rPr>
        <w:t>between course evaluation and beauty is …</w:t>
      </w:r>
    </w:p>
    <w:p w14:paraId="465EB835" w14:textId="77777777" w:rsidR="006B6722" w:rsidRDefault="006B6722" w:rsidP="00822DD4">
      <w:pPr>
        <w:pStyle w:val="ListParagraph"/>
        <w:ind w:left="1080"/>
        <w:rPr>
          <w:ins w:id="33" w:author="Cliff Rodriguez" w:date="2018-01-25T18:39:00Z"/>
          <w:i/>
          <w:iCs/>
          <w:noProof/>
          <w:color w:val="4472C4" w:themeColor="accent1"/>
        </w:rPr>
      </w:pPr>
    </w:p>
    <w:p w14:paraId="3B0B47E0" w14:textId="701FB6E5" w:rsidR="00822DD4" w:rsidRDefault="006B6722" w:rsidP="00822DD4">
      <w:pPr>
        <w:pStyle w:val="ListParagraph"/>
        <w:ind w:left="1080"/>
        <w:rPr>
          <w:ins w:id="34" w:author="Cliff Rodriguez" w:date="2018-01-25T18:41:00Z"/>
          <w:i/>
          <w:iCs/>
          <w:noProof/>
          <w:color w:val="4472C4" w:themeColor="accent1"/>
        </w:rPr>
      </w:pPr>
      <w:ins w:id="35" w:author="Cliff Rodriguez" w:date="2018-01-25T18:39:00Z">
        <w:r w:rsidRPr="006B6722">
          <w:rPr>
            <w:i/>
            <w:iCs/>
            <w:noProof/>
            <w:color w:val="4472C4" w:themeColor="accent1"/>
          </w:rPr>
          <w:drawing>
            <wp:inline distT="0" distB="0" distL="0" distR="0" wp14:anchorId="779AF067" wp14:editId="74EB400B">
              <wp:extent cx="2209253" cy="1455420"/>
              <wp:effectExtent l="0" t="0" r="0" b="0"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71524"/>
                      <a:stretch/>
                    </pic:blipFill>
                    <pic:spPr bwMode="auto">
                      <a:xfrm>
                        <a:off x="0" y="0"/>
                        <a:ext cx="2214635" cy="14589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BB87325" w14:textId="3F9BB843" w:rsidR="002B3C17" w:rsidRDefault="002B3C17" w:rsidP="00822DD4">
      <w:pPr>
        <w:pStyle w:val="ListParagraph"/>
        <w:ind w:left="1080"/>
        <w:rPr>
          <w:ins w:id="36" w:author="Cliff Rodriguez" w:date="2018-01-25T18:41:00Z"/>
          <w:i/>
          <w:iCs/>
          <w:noProof/>
          <w:color w:val="4472C4" w:themeColor="accent1"/>
        </w:rPr>
      </w:pPr>
    </w:p>
    <w:p w14:paraId="53F8CA90" w14:textId="7CA9917A" w:rsidR="002B3C17" w:rsidRDefault="002B3C17" w:rsidP="00822DD4">
      <w:pPr>
        <w:pStyle w:val="ListParagraph"/>
        <w:ind w:left="1080"/>
        <w:rPr>
          <w:i/>
          <w:iCs/>
          <w:noProof/>
          <w:color w:val="4472C4" w:themeColor="accent1"/>
        </w:rPr>
      </w:pPr>
      <w:ins w:id="37" w:author="Cliff Rodriguez" w:date="2018-01-25T18:41:00Z">
        <w:r w:rsidRPr="002B3C17">
          <w:rPr>
            <w:i/>
            <w:iCs/>
            <w:noProof/>
            <w:color w:val="4472C4" w:themeColor="accent1"/>
          </w:rPr>
          <w:lastRenderedPageBreak/>
          <w:drawing>
            <wp:inline distT="0" distB="0" distL="0" distR="0" wp14:anchorId="01FF7F19" wp14:editId="4FE054E8">
              <wp:extent cx="1699260" cy="1013460"/>
              <wp:effectExtent l="0" t="0" r="0" b="0"/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71405"/>
                      <a:stretch/>
                    </pic:blipFill>
                    <pic:spPr bwMode="auto">
                      <a:xfrm>
                        <a:off x="0" y="0"/>
                        <a:ext cx="1699557" cy="10136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15E3582F" w14:textId="0D06C81D" w:rsidR="00822DD4" w:rsidRPr="00073AEC" w:rsidRDefault="00822DD4" w:rsidP="00822DD4">
      <w:pPr>
        <w:pStyle w:val="ListParagraph"/>
        <w:ind w:left="1080"/>
        <w:rPr>
          <w:i/>
          <w:iCs/>
          <w:color w:val="4472C4" w:themeColor="accent1"/>
        </w:rPr>
      </w:pPr>
      <w:del w:id="38" w:author="Cliff Rodriguez" w:date="2018-01-25T18:39:00Z">
        <w:r w:rsidRPr="00822DD4" w:rsidDel="006B6722">
          <w:rPr>
            <w:i/>
            <w:iCs/>
            <w:noProof/>
            <w:color w:val="4472C4" w:themeColor="accent1"/>
          </w:rPr>
          <w:drawing>
            <wp:inline distT="0" distB="0" distL="0" distR="0" wp14:anchorId="68E1CEF8" wp14:editId="5837ABFE">
              <wp:extent cx="3390900" cy="1737360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42948"/>
                      <a:stretch/>
                    </pic:blipFill>
                    <pic:spPr bwMode="auto">
                      <a:xfrm>
                        <a:off x="0" y="0"/>
                        <a:ext cx="3390900" cy="173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00168FA8" w14:textId="4E9CD631" w:rsidR="0015014F" w:rsidRDefault="0015014F" w:rsidP="0015014F">
      <w:pPr>
        <w:pStyle w:val="ListParagraph"/>
        <w:ind w:left="1080"/>
        <w:rPr>
          <w:rFonts w:eastAsiaTheme="minorEastAsia"/>
          <w:iCs/>
        </w:rPr>
      </w:pPr>
      <w:r w:rsidRPr="00073AEC">
        <w:rPr>
          <w:rFonts w:eastAsiaTheme="minorEastAsia"/>
          <w:iCs/>
        </w:rPr>
        <w:t xml:space="preserve">The units of measure for the covariance between course evaluation and beauty is … and this does/does not have a </w:t>
      </w:r>
      <w:proofErr w:type="gramStart"/>
      <w:r w:rsidRPr="00073AEC">
        <w:rPr>
          <w:rFonts w:eastAsiaTheme="minorEastAsia"/>
          <w:iCs/>
        </w:rPr>
        <w:t>real world</w:t>
      </w:r>
      <w:proofErr w:type="gramEnd"/>
      <w:r w:rsidRPr="00073AEC">
        <w:rPr>
          <w:rFonts w:eastAsiaTheme="minorEastAsia"/>
          <w:iCs/>
        </w:rPr>
        <w:t xml:space="preserve"> interpretation.</w:t>
      </w:r>
    </w:p>
    <w:p w14:paraId="71D1FF26" w14:textId="77777777" w:rsidR="00C21217" w:rsidRPr="00073AEC" w:rsidRDefault="00C21217" w:rsidP="0015014F">
      <w:pPr>
        <w:pStyle w:val="ListParagraph"/>
        <w:ind w:left="1080"/>
        <w:rPr>
          <w:rFonts w:eastAsiaTheme="minorEastAsia"/>
          <w:iCs/>
        </w:rPr>
      </w:pPr>
    </w:p>
    <w:p w14:paraId="66F991D3" w14:textId="45A21DDF" w:rsidR="0035081A" w:rsidRPr="00073AEC" w:rsidRDefault="00B06678" w:rsidP="00B0667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t>Th</w:t>
      </w:r>
      <w:r w:rsidR="0035081A" w:rsidRPr="00073AEC">
        <w:t xml:space="preserve">e correlation between course evaluations and beauty is shown below using STATA and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cov(X,Y)</m:t>
            </m:r>
          </m:num>
          <m:den>
            <m:r>
              <w:rPr>
                <w:rFonts w:ascii="Cambria Math" w:hAnsi="Cambria Math"/>
              </w:rPr>
              <m:t>var(X)</m:t>
            </m:r>
          </m:den>
        </m:f>
      </m:oMath>
    </w:p>
    <w:p w14:paraId="7C47B1B2" w14:textId="75158DB9" w:rsidR="00B06678" w:rsidRPr="00073AEC" w:rsidRDefault="00B06678" w:rsidP="0035081A">
      <w:pPr>
        <w:pStyle w:val="ListParagraph"/>
        <w:ind w:left="1080"/>
        <w:rPr>
          <w:i/>
          <w:iCs/>
          <w:color w:val="4472C4" w:themeColor="accent1"/>
        </w:rPr>
      </w:pPr>
      <w:r w:rsidRPr="00073AEC">
        <w:t xml:space="preserve"> </w:t>
      </w:r>
    </w:p>
    <w:p w14:paraId="2E58F283" w14:textId="77777777" w:rsidR="00C21217" w:rsidRDefault="00C21217" w:rsidP="00B06678">
      <w:pPr>
        <w:pStyle w:val="ListParagraph"/>
        <w:ind w:left="1080"/>
        <w:rPr>
          <w:rStyle w:val="IntenseEmphasis"/>
          <w:noProof/>
        </w:rPr>
      </w:pPr>
    </w:p>
    <w:p w14:paraId="0163A557" w14:textId="77777777" w:rsidR="002B3C17" w:rsidRDefault="00C21217" w:rsidP="002B3C17">
      <w:pPr>
        <w:pStyle w:val="ListParagraph"/>
        <w:ind w:left="1080"/>
        <w:rPr>
          <w:ins w:id="39" w:author="Cliff Rodriguez" w:date="2018-01-25T18:41:00Z"/>
          <w:i/>
          <w:iCs/>
          <w:noProof/>
          <w:color w:val="4472C4" w:themeColor="accent1"/>
        </w:rPr>
      </w:pPr>
      <w:del w:id="40" w:author="Cliff Rodriguez" w:date="2018-01-25T18:41:00Z">
        <w:r w:rsidRPr="00C21217" w:rsidDel="002B3C17">
          <w:rPr>
            <w:rStyle w:val="IntenseEmphasis"/>
            <w:noProof/>
          </w:rPr>
          <w:drawing>
            <wp:inline distT="0" distB="0" distL="0" distR="0" wp14:anchorId="4000B285" wp14:editId="1F8573C7">
              <wp:extent cx="2545080" cy="1173480"/>
              <wp:effectExtent l="19050" t="19050" r="26670" b="2667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43390"/>
                      <a:stretch/>
                    </pic:blipFill>
                    <pic:spPr bwMode="auto">
                      <a:xfrm>
                        <a:off x="0" y="0"/>
                        <a:ext cx="2545080" cy="1173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0000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  <w:ins w:id="41" w:author="Cliff Rodriguez" w:date="2018-01-25T18:41:00Z">
        <w:r w:rsidR="002B3C17" w:rsidRPr="006B6722">
          <w:rPr>
            <w:i/>
            <w:iCs/>
            <w:noProof/>
            <w:color w:val="4472C4" w:themeColor="accent1"/>
          </w:rPr>
          <w:drawing>
            <wp:inline distT="0" distB="0" distL="0" distR="0" wp14:anchorId="70203302" wp14:editId="1E51D5BB">
              <wp:extent cx="2209253" cy="1455420"/>
              <wp:effectExtent l="0" t="0" r="0" b="0"/>
              <wp:docPr id="24" name="Pictur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71524"/>
                      <a:stretch/>
                    </pic:blipFill>
                    <pic:spPr bwMode="auto">
                      <a:xfrm>
                        <a:off x="0" y="0"/>
                        <a:ext cx="2214635" cy="14589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6CAAA55" w14:textId="77777777" w:rsidR="002B3C17" w:rsidRDefault="002B3C17" w:rsidP="002B3C17">
      <w:pPr>
        <w:pStyle w:val="ListParagraph"/>
        <w:ind w:left="1080"/>
        <w:rPr>
          <w:ins w:id="42" w:author="Cliff Rodriguez" w:date="2018-01-25T18:41:00Z"/>
          <w:i/>
          <w:iCs/>
          <w:noProof/>
          <w:color w:val="4472C4" w:themeColor="accent1"/>
        </w:rPr>
      </w:pPr>
    </w:p>
    <w:p w14:paraId="07F57F45" w14:textId="77777777" w:rsidR="002B3C17" w:rsidRDefault="002B3C17" w:rsidP="002B3C17">
      <w:pPr>
        <w:pStyle w:val="ListParagraph"/>
        <w:ind w:left="1080"/>
        <w:rPr>
          <w:ins w:id="43" w:author="Cliff Rodriguez" w:date="2018-01-25T18:41:00Z"/>
          <w:i/>
          <w:iCs/>
          <w:noProof/>
          <w:color w:val="4472C4" w:themeColor="accent1"/>
        </w:rPr>
      </w:pPr>
      <w:ins w:id="44" w:author="Cliff Rodriguez" w:date="2018-01-25T18:41:00Z">
        <w:r w:rsidRPr="002B3C17">
          <w:rPr>
            <w:i/>
            <w:iCs/>
            <w:noProof/>
            <w:color w:val="4472C4" w:themeColor="accent1"/>
          </w:rPr>
          <w:drawing>
            <wp:inline distT="0" distB="0" distL="0" distR="0" wp14:anchorId="4481201B" wp14:editId="28B975FD">
              <wp:extent cx="1699260" cy="1013460"/>
              <wp:effectExtent l="0" t="0" r="0" b="0"/>
              <wp:docPr id="25" name="Picture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71405"/>
                      <a:stretch/>
                    </pic:blipFill>
                    <pic:spPr bwMode="auto">
                      <a:xfrm>
                        <a:off x="0" y="0"/>
                        <a:ext cx="1699557" cy="10136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578EABB" w14:textId="05F19247" w:rsidR="00B06678" w:rsidRDefault="00B06678" w:rsidP="00B06678">
      <w:pPr>
        <w:pStyle w:val="ListParagraph"/>
        <w:ind w:left="1080"/>
        <w:rPr>
          <w:rStyle w:val="IntenseEmphasis"/>
        </w:rPr>
      </w:pPr>
    </w:p>
    <w:p w14:paraId="00F7F91F" w14:textId="13AAFAAE" w:rsidR="00C21217" w:rsidRDefault="00C21217" w:rsidP="00B06678">
      <w:pPr>
        <w:pStyle w:val="ListParagraph"/>
        <w:ind w:left="1080"/>
        <w:rPr>
          <w:rStyle w:val="IntenseEmphasis"/>
        </w:rPr>
      </w:pPr>
      <w:r w:rsidRPr="00C21217">
        <w:rPr>
          <w:rStyle w:val="IntenseEmphasis"/>
          <w:highlight w:val="yellow"/>
        </w:rPr>
        <w:t>Which one should I use?  Which part of the chart should hold x versus y variable?</w:t>
      </w:r>
    </w:p>
    <w:p w14:paraId="3B734059" w14:textId="77777777" w:rsidR="00C21217" w:rsidRDefault="00C21217" w:rsidP="00B06678">
      <w:pPr>
        <w:pStyle w:val="ListParagraph"/>
        <w:ind w:left="1080"/>
        <w:rPr>
          <w:rStyle w:val="IntenseEmphasis"/>
          <w:noProof/>
        </w:rPr>
      </w:pPr>
    </w:p>
    <w:p w14:paraId="6038D3C2" w14:textId="51823CD0" w:rsidR="00C21217" w:rsidRPr="00073AEC" w:rsidRDefault="00C21217" w:rsidP="00B06678">
      <w:pPr>
        <w:pStyle w:val="ListParagraph"/>
        <w:ind w:left="1080"/>
        <w:rPr>
          <w:rStyle w:val="IntenseEmphasis"/>
        </w:rPr>
      </w:pPr>
      <w:del w:id="45" w:author="Cliff Rodriguez" w:date="2018-01-25T18:41:00Z">
        <w:r w:rsidRPr="00C21217" w:rsidDel="002B3C17">
          <w:rPr>
            <w:rStyle w:val="IntenseEmphasis"/>
            <w:noProof/>
          </w:rPr>
          <w:drawing>
            <wp:inline distT="0" distB="0" distL="0" distR="0" wp14:anchorId="0F55F76E" wp14:editId="0C63E9FB">
              <wp:extent cx="2598420" cy="1242060"/>
              <wp:effectExtent l="19050" t="19050" r="11430" b="1524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42203" b="25909"/>
                      <a:stretch/>
                    </pic:blipFill>
                    <pic:spPr bwMode="auto">
                      <a:xfrm>
                        <a:off x="0" y="0"/>
                        <a:ext cx="2598420" cy="12420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0000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6AD1E584" w14:textId="0963171B" w:rsidR="00B06678" w:rsidRPr="00073AEC" w:rsidRDefault="00B06678" w:rsidP="00B0667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t>T</w:t>
      </w:r>
      <w:r w:rsidR="0035081A" w:rsidRPr="00073AEC">
        <w:t>he data with beauty plotted on the x-axis is below.</w:t>
      </w:r>
    </w:p>
    <w:p w14:paraId="397A15F0" w14:textId="49E2FD04" w:rsidR="0035081A" w:rsidRPr="00073AEC" w:rsidRDefault="00130BB4" w:rsidP="0035081A">
      <w:pPr>
        <w:pStyle w:val="ListParagraph"/>
        <w:ind w:left="1080"/>
        <w:rPr>
          <w:rStyle w:val="IntenseEmphasis"/>
        </w:rPr>
      </w:pPr>
      <w:r w:rsidRPr="00130BB4">
        <w:rPr>
          <w:rStyle w:val="IntenseEmphasis"/>
          <w:noProof/>
        </w:rPr>
        <w:lastRenderedPageBreak/>
        <w:drawing>
          <wp:inline distT="0" distB="0" distL="0" distR="0" wp14:anchorId="485CD127" wp14:editId="324CDDBA">
            <wp:extent cx="50292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FE9B" w14:textId="126369D8" w:rsidR="00B06678" w:rsidRPr="00073AEC" w:rsidRDefault="006567E8" w:rsidP="006567E8">
      <w:pPr>
        <w:pStyle w:val="ListParagraph"/>
        <w:numPr>
          <w:ilvl w:val="0"/>
          <w:numId w:val="4"/>
        </w:numPr>
        <w:rPr>
          <w:rStyle w:val="IntenseEmphasis"/>
        </w:rPr>
      </w:pPr>
      <w:r w:rsidRPr="00130BB4">
        <w:rPr>
          <w:highlight w:val="yellow"/>
        </w:rPr>
        <w:t xml:space="preserve">Using </w:t>
      </w:r>
      <m:oMath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 </m:t>
        </m:r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cov(X,Y)</m:t>
            </m:r>
          </m:num>
          <m:den>
            <m:r>
              <w:rPr>
                <w:rFonts w:ascii="Cambria Math" w:hAnsi="Cambria Math"/>
                <w:highlight w:val="yellow"/>
              </w:rPr>
              <m:t>var(X)</m:t>
            </m:r>
          </m:den>
        </m:f>
      </m:oMath>
      <w:r w:rsidRPr="00130BB4">
        <w:rPr>
          <w:rFonts w:eastAsiaTheme="minorEastAsia"/>
          <w:highlight w:val="yellow"/>
        </w:rPr>
        <w:t xml:space="preserve"> to calculate the regression slope coefficient the value is …</w:t>
      </w:r>
    </w:p>
    <w:p w14:paraId="01BBB733" w14:textId="0B0E5ED1" w:rsidR="006567E8" w:rsidRPr="00073AEC" w:rsidRDefault="006567E8" w:rsidP="006567E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t xml:space="preserve">For the data in ps1q4.dta the value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3AEC">
        <w:rPr>
          <w:rFonts w:eastAsiaTheme="minorEastAsia"/>
          <w:iCs/>
        </w:rPr>
        <w:t xml:space="preserve"> is</w:t>
      </w:r>
    </w:p>
    <w:p w14:paraId="0B0BE45D" w14:textId="77777777" w:rsidR="006567E8" w:rsidRPr="00073AEC" w:rsidRDefault="006567E8" w:rsidP="006567E8">
      <w:pPr>
        <w:pStyle w:val="ListParagraph"/>
        <w:ind w:left="1080"/>
      </w:pPr>
      <w:r w:rsidRPr="00073AEC">
        <w:t xml:space="preserve">This </w:t>
      </w:r>
      <w:r w:rsidRPr="00073AEC">
        <w:rPr>
          <w:highlight w:val="yellow"/>
        </w:rPr>
        <w:t>does or does not</w:t>
      </w:r>
      <w:r w:rsidRPr="00073AEC">
        <w:t xml:space="preserve"> relate to </w:t>
      </w:r>
      <w:r w:rsidRPr="00073AEC">
        <w:rPr>
          <w:i/>
        </w:rPr>
        <w:t xml:space="preserve">course_eval </w:t>
      </w:r>
      <w:r w:rsidRPr="00073AEC">
        <w:t>because</w:t>
      </w:r>
    </w:p>
    <w:p w14:paraId="014331CB" w14:textId="77777777" w:rsidR="00C07FFB" w:rsidRDefault="00C07FFB" w:rsidP="006567E8">
      <w:pPr>
        <w:rPr>
          <w:i/>
          <w:iCs/>
          <w:noProof/>
          <w:color w:val="4472C4" w:themeColor="accent1"/>
        </w:rPr>
      </w:pPr>
    </w:p>
    <w:p w14:paraId="7805D65A" w14:textId="77777777" w:rsidR="00C07FFB" w:rsidRDefault="00C07FFB" w:rsidP="00C07FFB">
      <w:pPr>
        <w:ind w:left="1080"/>
        <w:rPr>
          <w:i/>
          <w:iCs/>
          <w:noProof/>
          <w:color w:val="4472C4" w:themeColor="accent1"/>
        </w:rPr>
      </w:pPr>
    </w:p>
    <w:p w14:paraId="4B0B5F0A" w14:textId="1B2D8ED3" w:rsidR="00C07FFB" w:rsidRPr="00073AEC" w:rsidRDefault="00C07FFB" w:rsidP="00C07FFB">
      <w:pPr>
        <w:ind w:left="1080"/>
        <w:rPr>
          <w:i/>
          <w:iCs/>
          <w:color w:val="4472C4" w:themeColor="accent1"/>
        </w:rPr>
      </w:pPr>
      <w:del w:id="46" w:author="Cliff Rodriguez" w:date="2018-01-25T18:43:00Z">
        <w:r w:rsidRPr="00C07FFB" w:rsidDel="000D3764">
          <w:rPr>
            <w:i/>
            <w:iCs/>
            <w:noProof/>
            <w:color w:val="4472C4" w:themeColor="accent1"/>
          </w:rPr>
          <w:drawing>
            <wp:inline distT="0" distB="0" distL="0" distR="0" wp14:anchorId="5DA54C72" wp14:editId="3DCCF252">
              <wp:extent cx="3939540" cy="1790700"/>
              <wp:effectExtent l="0" t="0" r="0" b="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33713" b="10618"/>
                      <a:stretch/>
                    </pic:blipFill>
                    <pic:spPr bwMode="auto">
                      <a:xfrm>
                        <a:off x="0" y="0"/>
                        <a:ext cx="3939821" cy="17908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  <w:r w:rsidRPr="00C07FFB">
        <w:rPr>
          <w:i/>
          <w:iCs/>
          <w:noProof/>
          <w:color w:val="4472C4" w:themeColor="accent1"/>
        </w:rPr>
        <w:drawing>
          <wp:inline distT="0" distB="0" distL="0" distR="0" wp14:anchorId="4B736A1D" wp14:editId="74C87FF4">
            <wp:extent cx="3962400" cy="1581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08"/>
                    <a:stretch/>
                  </pic:blipFill>
                  <pic:spPr bwMode="auto">
                    <a:xfrm>
                      <a:off x="0" y="0"/>
                      <a:ext cx="3963941" cy="15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160F6" w14:textId="7F68BE58" w:rsidR="004A4E41" w:rsidRPr="00073AEC" w:rsidRDefault="004A4E41" w:rsidP="004A4E41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t xml:space="preserve">Using the regression </w:t>
      </w:r>
      <m:oMath>
        <m:r>
          <w:rPr>
            <w:rFonts w:ascii="Cambria Math" w:hAnsi="Cambria Math"/>
          </w:rPr>
          <m:t>cours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eval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*beauty+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F6BB692" w14:textId="3EB16FBA" w:rsidR="002B64D9" w:rsidRDefault="004A4E41" w:rsidP="002B64D9">
      <w:pPr>
        <w:ind w:left="1080"/>
        <w:rPr>
          <w:i/>
          <w:iCs/>
          <w:color w:val="4472C4" w:themeColor="accent1"/>
        </w:rPr>
      </w:pPr>
      <w:r w:rsidRPr="00073AEC">
        <w:rPr>
          <w:i/>
          <w:iCs/>
          <w:color w:val="4472C4" w:themeColor="accent1"/>
        </w:rPr>
        <w:t>The OLS estimates are:</w:t>
      </w:r>
    </w:p>
    <w:p w14:paraId="38181135" w14:textId="7D67093C" w:rsidR="00C07FFB" w:rsidRPr="00C07FFB" w:rsidRDefault="00F32D47" w:rsidP="00C07FFB">
      <w:pPr>
        <w:ind w:left="144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7FFB">
        <w:rPr>
          <w:rFonts w:eastAsiaTheme="minorEastAsia"/>
          <w:i/>
        </w:rPr>
        <w:t xml:space="preserve"> =</w:t>
      </w:r>
      <w:ins w:id="47" w:author="Cliff Rodriguez" w:date="2018-01-25T18:43:00Z">
        <w:r w:rsidR="000D3764">
          <w:rPr>
            <w:rFonts w:eastAsiaTheme="minorEastAsia"/>
            <w:i/>
          </w:rPr>
          <w:t xml:space="preserve"> 4.53</w:t>
        </w:r>
      </w:ins>
    </w:p>
    <w:p w14:paraId="24415BA8" w14:textId="0C8BA9E5" w:rsidR="00C07FFB" w:rsidRPr="00073AEC" w:rsidRDefault="00F32D47" w:rsidP="00C07FFB">
      <w:pPr>
        <w:ind w:left="1440"/>
        <w:rPr>
          <w:i/>
          <w:iCs/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7FFB">
        <w:rPr>
          <w:rFonts w:eastAsiaTheme="minorEastAsia"/>
          <w:i/>
        </w:rPr>
        <w:t xml:space="preserve"> =</w:t>
      </w:r>
      <w:ins w:id="48" w:author="Cliff Rodriguez" w:date="2018-01-25T18:44:00Z">
        <w:r w:rsidR="000D3764">
          <w:rPr>
            <w:rFonts w:eastAsiaTheme="minorEastAsia"/>
            <w:i/>
          </w:rPr>
          <w:t xml:space="preserve"> .19</w:t>
        </w:r>
      </w:ins>
    </w:p>
    <w:p w14:paraId="3D3B7AEB" w14:textId="58AE04E4" w:rsidR="002B64D9" w:rsidRDefault="002B64D9" w:rsidP="004A4E41">
      <w:pPr>
        <w:ind w:left="1080"/>
        <w:rPr>
          <w:rFonts w:eastAsiaTheme="minorEastAsia"/>
          <w:i/>
        </w:rPr>
      </w:pPr>
      <w:r w:rsidRPr="00073AEC">
        <w:rPr>
          <w:i/>
          <w:iCs/>
        </w:rPr>
        <w:t>compare</w:t>
      </w:r>
      <w:r w:rsidRPr="00073AEC">
        <w:rPr>
          <w:i/>
          <w:iCs/>
          <w:color w:val="4472C4" w:themeColor="accen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3AEC">
        <w:rPr>
          <w:rFonts w:eastAsiaTheme="minorEastAsia"/>
          <w:i/>
        </w:rPr>
        <w:t xml:space="preserve"> in step vi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3AEC">
        <w:rPr>
          <w:rFonts w:eastAsiaTheme="minorEastAsia"/>
          <w:i/>
        </w:rPr>
        <w:t xml:space="preserve"> found </w:t>
      </w:r>
      <w:r w:rsidR="00BD1A97">
        <w:rPr>
          <w:rFonts w:eastAsiaTheme="minorEastAsia"/>
          <w:i/>
        </w:rPr>
        <w:t>in step vi</w:t>
      </w:r>
      <w:r w:rsidRPr="00073AEC">
        <w:rPr>
          <w:rFonts w:eastAsiaTheme="minorEastAsia"/>
          <w:i/>
        </w:rPr>
        <w:t>:</w:t>
      </w:r>
    </w:p>
    <w:p w14:paraId="26FE8389" w14:textId="77777777" w:rsidR="00BD1A97" w:rsidRPr="00073AEC" w:rsidRDefault="00BD1A97" w:rsidP="004A4E41">
      <w:pPr>
        <w:ind w:left="1080"/>
        <w:rPr>
          <w:i/>
          <w:iCs/>
          <w:color w:val="4472C4" w:themeColor="accent1"/>
        </w:rPr>
      </w:pPr>
    </w:p>
    <w:p w14:paraId="121F7D27" w14:textId="77777777" w:rsidR="004A4E41" w:rsidRPr="00073AEC" w:rsidRDefault="004A4E41" w:rsidP="004A4E41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w:r w:rsidRPr="00073AEC">
        <w:rPr>
          <w:rFonts w:eastAsiaTheme="minorEastAsia"/>
          <w:i/>
        </w:rPr>
        <w:t xml:space="preserve">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073AEC">
        <w:t xml:space="preserve"> measures </w:t>
      </w:r>
    </w:p>
    <w:p w14:paraId="4DFEAD42" w14:textId="77777777" w:rsidR="004A4E41" w:rsidRPr="00073AEC" w:rsidRDefault="004A4E41" w:rsidP="004A4E41">
      <w:pPr>
        <w:pStyle w:val="ListParagraph"/>
        <w:ind w:left="1080"/>
      </w:pPr>
      <w:r w:rsidRPr="00073AEC">
        <w:t>The standard error (RMSE) of a regression measures…</w:t>
      </w:r>
    </w:p>
    <w:p w14:paraId="63AD1D4C" w14:textId="231A9624" w:rsidR="004A4E41" w:rsidRPr="00073AEC" w:rsidRDefault="004A4E41" w:rsidP="004A4E41">
      <w:pPr>
        <w:pStyle w:val="ListParagraph"/>
        <w:ind w:left="1080"/>
        <w:rPr>
          <w:i/>
          <w:iCs/>
          <w:color w:val="4472C4" w:themeColor="accent1"/>
        </w:rPr>
      </w:pPr>
      <w:r w:rsidRPr="00073AEC">
        <w:t xml:space="preserve">I prefer R2 or RMSE? </w:t>
      </w:r>
      <w:bookmarkStart w:id="49" w:name="_GoBack"/>
      <w:bookmarkEnd w:id="49"/>
      <w:r w:rsidRPr="00073AEC">
        <w:t>WHY?</w:t>
      </w:r>
    </w:p>
    <w:p w14:paraId="39DC0501" w14:textId="7B6C1F21" w:rsidR="004A4E41" w:rsidRPr="00073AEC" w:rsidRDefault="00F32D47" w:rsidP="006567E8">
      <w:pPr>
        <w:pStyle w:val="ListParagraph"/>
        <w:numPr>
          <w:ilvl w:val="0"/>
          <w:numId w:val="4"/>
        </w:numPr>
        <w:rPr>
          <w:i/>
          <w:iCs/>
          <w:color w:val="4472C4" w:themeColor="accent1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A4E41" w:rsidRPr="00073AEC">
        <w:rPr>
          <w:rFonts w:eastAsiaTheme="minorEastAsia"/>
          <w:i/>
        </w:rPr>
        <w:t xml:space="preserve">in step vii is </w:t>
      </w:r>
      <w:ins w:id="50" w:author="Cliff Rodriguez" w:date="2018-01-25T18:44:00Z">
        <w:r w:rsidR="00117898">
          <w:rPr>
            <w:rFonts w:eastAsiaTheme="minorEastAsia"/>
            <w:i/>
          </w:rPr>
          <w:t>.0508</w:t>
        </w:r>
      </w:ins>
      <w:ins w:id="51" w:author="Cliff Rodriguez" w:date="2018-01-25T18:45:00Z">
        <w:r w:rsidR="00117898">
          <w:rPr>
            <w:rFonts w:eastAsiaTheme="minorEastAsia"/>
            <w:i/>
          </w:rPr>
          <w:t>.</w:t>
        </w:r>
      </w:ins>
    </w:p>
    <w:p w14:paraId="7097920E" w14:textId="569BCB48" w:rsidR="004A4E41" w:rsidRPr="00073AEC" w:rsidRDefault="004A4E41" w:rsidP="004A4E41">
      <w:pPr>
        <w:pStyle w:val="ListParagraph"/>
        <w:ind w:left="1080"/>
      </w:pPr>
    </w:p>
    <w:sectPr w:rsidR="004A4E41" w:rsidRPr="00073AEC" w:rsidSect="00934EC6">
      <w:head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5A9BA" w14:textId="77777777" w:rsidR="00A558DB" w:rsidRDefault="00A558DB" w:rsidP="00702B65">
      <w:pPr>
        <w:spacing w:after="0" w:line="240" w:lineRule="auto"/>
      </w:pPr>
      <w:r>
        <w:separator/>
      </w:r>
    </w:p>
  </w:endnote>
  <w:endnote w:type="continuationSeparator" w:id="0">
    <w:p w14:paraId="5451F55E" w14:textId="77777777" w:rsidR="00A558DB" w:rsidRDefault="00A558DB" w:rsidP="0070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BC09E" w14:textId="77777777" w:rsidR="00A558DB" w:rsidRDefault="00A558DB" w:rsidP="00702B65">
      <w:pPr>
        <w:spacing w:after="0" w:line="240" w:lineRule="auto"/>
      </w:pPr>
      <w:r>
        <w:separator/>
      </w:r>
    </w:p>
  </w:footnote>
  <w:footnote w:type="continuationSeparator" w:id="0">
    <w:p w14:paraId="540C129F" w14:textId="77777777" w:rsidR="00A558DB" w:rsidRDefault="00A558DB" w:rsidP="00702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67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670170" w14:textId="40D28353" w:rsidR="00F32D47" w:rsidRDefault="00F32D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789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BAF0213" w14:textId="686FAEBB" w:rsidR="00F32D47" w:rsidRDefault="00F32D47" w:rsidP="00702B65">
    <w:pPr>
      <w:pStyle w:val="Header"/>
      <w:jc w:val="center"/>
    </w:pPr>
    <w:sdt>
      <w:sdtPr>
        <w:alias w:val="Title"/>
        <w:tag w:val=""/>
        <w:id w:val="10000791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Problem Set 1</w:t>
        </w:r>
      </w:sdtContent>
    </w:sdt>
  </w:p>
  <w:p w14:paraId="13EF6B52" w14:textId="77777777" w:rsidR="00F32D47" w:rsidRDefault="00F32D47" w:rsidP="00702B65">
    <w:pPr>
      <w:pStyle w:val="Header"/>
      <w:jc w:val="center"/>
    </w:pPr>
    <w:sdt>
      <w:sdtPr>
        <w:alias w:val="Author"/>
        <w:tag w:val=""/>
        <w:id w:val="29349287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Cliff Rodriguez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5C07"/>
    <w:multiLevelType w:val="hybridMultilevel"/>
    <w:tmpl w:val="81727ED6"/>
    <w:lvl w:ilvl="0" w:tplc="AF54C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D2AA3"/>
    <w:multiLevelType w:val="hybridMultilevel"/>
    <w:tmpl w:val="81727ED6"/>
    <w:lvl w:ilvl="0" w:tplc="AF54C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44320"/>
    <w:multiLevelType w:val="hybridMultilevel"/>
    <w:tmpl w:val="81727ED6"/>
    <w:lvl w:ilvl="0" w:tplc="AF54C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5238"/>
    <w:multiLevelType w:val="hybridMultilevel"/>
    <w:tmpl w:val="D5F252EE"/>
    <w:lvl w:ilvl="0" w:tplc="900813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liff Rodriguez">
    <w15:presenceInfo w15:providerId="AD" w15:userId="S-1-5-21-1744939292-789272877-3740761953-12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39"/>
    <w:rsid w:val="00066DF7"/>
    <w:rsid w:val="00073AEC"/>
    <w:rsid w:val="000B1B39"/>
    <w:rsid w:val="000D3764"/>
    <w:rsid w:val="000F21E1"/>
    <w:rsid w:val="00117898"/>
    <w:rsid w:val="00122714"/>
    <w:rsid w:val="00130BB4"/>
    <w:rsid w:val="0015014F"/>
    <w:rsid w:val="001774B3"/>
    <w:rsid w:val="00195A76"/>
    <w:rsid w:val="001D65DE"/>
    <w:rsid w:val="001E1586"/>
    <w:rsid w:val="001F04E0"/>
    <w:rsid w:val="002B3C17"/>
    <w:rsid w:val="002B64D9"/>
    <w:rsid w:val="002C6F06"/>
    <w:rsid w:val="0035081A"/>
    <w:rsid w:val="00354AF4"/>
    <w:rsid w:val="0037613D"/>
    <w:rsid w:val="00396AE7"/>
    <w:rsid w:val="003C783E"/>
    <w:rsid w:val="00457657"/>
    <w:rsid w:val="004A4E41"/>
    <w:rsid w:val="004B1441"/>
    <w:rsid w:val="004B32BF"/>
    <w:rsid w:val="004B7A71"/>
    <w:rsid w:val="004F0D55"/>
    <w:rsid w:val="005B5096"/>
    <w:rsid w:val="005C35BD"/>
    <w:rsid w:val="005C6A9B"/>
    <w:rsid w:val="005F2C10"/>
    <w:rsid w:val="00604184"/>
    <w:rsid w:val="00630A33"/>
    <w:rsid w:val="00633AA5"/>
    <w:rsid w:val="0064466C"/>
    <w:rsid w:val="006567E8"/>
    <w:rsid w:val="006826EA"/>
    <w:rsid w:val="0069728F"/>
    <w:rsid w:val="006A1DB5"/>
    <w:rsid w:val="006B6722"/>
    <w:rsid w:val="006D1422"/>
    <w:rsid w:val="00702B65"/>
    <w:rsid w:val="00745D4B"/>
    <w:rsid w:val="0076022E"/>
    <w:rsid w:val="00787E0A"/>
    <w:rsid w:val="007C245B"/>
    <w:rsid w:val="007D0FDB"/>
    <w:rsid w:val="007E6D85"/>
    <w:rsid w:val="00822DD4"/>
    <w:rsid w:val="0083708D"/>
    <w:rsid w:val="00844501"/>
    <w:rsid w:val="00890EE3"/>
    <w:rsid w:val="008C62BA"/>
    <w:rsid w:val="00907326"/>
    <w:rsid w:val="00915F6B"/>
    <w:rsid w:val="00934EC6"/>
    <w:rsid w:val="00941FBD"/>
    <w:rsid w:val="00946856"/>
    <w:rsid w:val="00963B86"/>
    <w:rsid w:val="00994C20"/>
    <w:rsid w:val="009A220A"/>
    <w:rsid w:val="009A5113"/>
    <w:rsid w:val="009A7B91"/>
    <w:rsid w:val="009F7709"/>
    <w:rsid w:val="00A07FE3"/>
    <w:rsid w:val="00A107AF"/>
    <w:rsid w:val="00A14398"/>
    <w:rsid w:val="00A558DB"/>
    <w:rsid w:val="00A8778F"/>
    <w:rsid w:val="00AB7B1D"/>
    <w:rsid w:val="00B00E52"/>
    <w:rsid w:val="00B06678"/>
    <w:rsid w:val="00B30F80"/>
    <w:rsid w:val="00B854AE"/>
    <w:rsid w:val="00B86D3B"/>
    <w:rsid w:val="00BD1A97"/>
    <w:rsid w:val="00C07FFB"/>
    <w:rsid w:val="00C21217"/>
    <w:rsid w:val="00C448E8"/>
    <w:rsid w:val="00C7091F"/>
    <w:rsid w:val="00CA061A"/>
    <w:rsid w:val="00CB1F1F"/>
    <w:rsid w:val="00CC04A6"/>
    <w:rsid w:val="00CF5A24"/>
    <w:rsid w:val="00D03F2E"/>
    <w:rsid w:val="00D04EDA"/>
    <w:rsid w:val="00D348A3"/>
    <w:rsid w:val="00D46CAD"/>
    <w:rsid w:val="00DC6DF2"/>
    <w:rsid w:val="00E030BE"/>
    <w:rsid w:val="00E50B3D"/>
    <w:rsid w:val="00EA4462"/>
    <w:rsid w:val="00F04102"/>
    <w:rsid w:val="00F32D47"/>
    <w:rsid w:val="00FD6C9D"/>
    <w:rsid w:val="00F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8BCF"/>
  <w15:chartTrackingRefBased/>
  <w15:docId w15:val="{22595EE6-B434-4DDA-AF95-B79F5280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E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4E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0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B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65"/>
  </w:style>
  <w:style w:type="paragraph" w:styleId="Footer">
    <w:name w:val="footer"/>
    <w:basedOn w:val="Normal"/>
    <w:link w:val="Foot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65"/>
  </w:style>
  <w:style w:type="character" w:styleId="PlaceholderText">
    <w:name w:val="Placeholder Text"/>
    <w:basedOn w:val="DefaultParagraphFont"/>
    <w:uiPriority w:val="99"/>
    <w:semiHidden/>
    <w:rsid w:val="00702B65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702B65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15F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61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D14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14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0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0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7091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46C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826E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fr\Desktop\Econometrics_GIT\DocumentTemplates\Econometrics%20Homewor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8E1E6BDB6F46E99390AC38EFCA9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C977D-D94B-4352-82B5-A5E926CF133C}"/>
      </w:docPartPr>
      <w:docPartBody>
        <w:p w:rsidR="00830BA2" w:rsidRDefault="00CE1E6C">
          <w:pPr>
            <w:pStyle w:val="1A8E1E6BDB6F46E99390AC38EFCA95B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B64676B0ECA409383635D06C1CA1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02AAC-C2E7-40E9-B3EF-FBC0547A24D7}"/>
      </w:docPartPr>
      <w:docPartBody>
        <w:p w:rsidR="00830BA2" w:rsidRDefault="00CE1E6C">
          <w:pPr>
            <w:pStyle w:val="FB64676B0ECA409383635D06C1CA157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24DD16A5589497F9B6A7C8A97A76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BC2D3-63DE-41AF-8AD6-172A2A2702A1}"/>
      </w:docPartPr>
      <w:docPartBody>
        <w:p w:rsidR="00830BA2" w:rsidRDefault="00CE1E6C">
          <w:pPr>
            <w:pStyle w:val="C24DD16A5589497F9B6A7C8A97A7699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6C"/>
    <w:rsid w:val="00235BB8"/>
    <w:rsid w:val="00830BA2"/>
    <w:rsid w:val="00926721"/>
    <w:rsid w:val="00B637FE"/>
    <w:rsid w:val="00C47AA0"/>
    <w:rsid w:val="00CE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8E1E6BDB6F46E99390AC38EFCA95B6">
    <w:name w:val="1A8E1E6BDB6F46E99390AC38EFCA95B6"/>
  </w:style>
  <w:style w:type="paragraph" w:customStyle="1" w:styleId="FB64676B0ECA409383635D06C1CA1577">
    <w:name w:val="FB64676B0ECA409383635D06C1CA1577"/>
  </w:style>
  <w:style w:type="paragraph" w:customStyle="1" w:styleId="C24DD16A5589497F9B6A7C8A97A76991">
    <w:name w:val="C24DD16A5589497F9B6A7C8A97A76991"/>
  </w:style>
  <w:style w:type="paragraph" w:customStyle="1" w:styleId="F5F251AD7C05465A9EE7773C0FE9FE5F">
    <w:name w:val="F5F251AD7C05465A9EE7773C0FE9FE5F"/>
  </w:style>
  <w:style w:type="character" w:styleId="PlaceholderText">
    <w:name w:val="Placeholder Text"/>
    <w:basedOn w:val="DefaultParagraphFont"/>
    <w:uiPriority w:val="99"/>
    <w:semiHidden/>
    <w:rsid w:val="00926721"/>
    <w:rPr>
      <w:color w:val="808080"/>
    </w:rPr>
  </w:style>
  <w:style w:type="paragraph" w:customStyle="1" w:styleId="1830D751AB7F4423BDB12EF48670C696">
    <w:name w:val="1830D751AB7F4423BDB12EF48670C696"/>
    <w:rsid w:val="00830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-31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541190-7359-453F-B0CB-03EC8357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Econometrics Homework Template.dotx</Template>
  <TotalTime>1979</TotalTime>
  <Pages>13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1</vt:lpstr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subject>Due: January 31, 2018</dc:subject>
  <dc:creator>Cliff Rodriguez</dc:creator>
  <cp:keywords/>
  <dc:description/>
  <cp:lastModifiedBy>Cliff Rodriguez</cp:lastModifiedBy>
  <cp:revision>7</cp:revision>
  <dcterms:created xsi:type="dcterms:W3CDTF">2018-01-23T00:54:00Z</dcterms:created>
  <dcterms:modified xsi:type="dcterms:W3CDTF">2018-01-26T00:45:00Z</dcterms:modified>
</cp:coreProperties>
</file>